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A3C" w:rsidRDefault="00665A3C" w:rsidP="00665A3C">
      <w:pPr>
        <w:pStyle w:val="Overskrift1"/>
      </w:pPr>
      <w:bookmarkStart w:id="0" w:name="_Toc456345250"/>
      <w:r>
        <w:t>Konsepter og prinsipper</w:t>
      </w:r>
      <w:bookmarkEnd w:id="0"/>
    </w:p>
    <w:p w:rsidR="00665A3C" w:rsidRDefault="00665A3C" w:rsidP="00665A3C">
      <w:pPr>
        <w:pStyle w:val="Overskrift2"/>
      </w:pPr>
      <w:bookmarkStart w:id="1" w:name="_Toc456345251"/>
      <w:r>
        <w:t>Utforming av tjenester</w:t>
      </w:r>
      <w:bookmarkEnd w:id="1"/>
    </w:p>
    <w:p w:rsidR="00665A3C" w:rsidRDefault="00665A3C" w:rsidP="00665A3C">
      <w:r>
        <w:t xml:space="preserve">Mandatet til prosjektgruppen var å etablere CRUD tjenester (Create, Read, Update, Delete) for NOARK5 standarden. Både tjenestene og datastrukturer er modellert i UML.  </w:t>
      </w:r>
    </w:p>
    <w:p w:rsidR="00665A3C" w:rsidRDefault="00665A3C" w:rsidP="00665A3C">
      <w:r>
        <w:t>De aller fleste objekter i NOARK trenger operasjoner/tjenester for å opprette objekt, finne objekter, oppdatere objekter og i noen spesielle tilfeller slette objekter. I noen av kravene i NOARK er det også beskrevet egne tjenester som skal kunne utføres.</w:t>
      </w:r>
    </w:p>
    <w:p w:rsidR="00665A3C" w:rsidRDefault="00665A3C" w:rsidP="00665A3C">
      <w:r>
        <w:t xml:space="preserve">Det er valgt å </w:t>
      </w:r>
      <w:del w:id="2" w:author="Tor Kjetil Nilsen" w:date="2015-05-28T22:41:00Z">
        <w:r w:rsidDel="00300147">
          <w:delText>støtte både</w:delText>
        </w:r>
      </w:del>
      <w:ins w:id="3" w:author="Tor Kjetil Nilsen" w:date="2015-05-28T22:41:00Z">
        <w:r>
          <w:t>spesifisere</w:t>
        </w:r>
      </w:ins>
      <w:r>
        <w:t xml:space="preserve"> REST </w:t>
      </w:r>
      <w:del w:id="4" w:author="Tor Kjetil Nilsen" w:date="2015-05-28T22:41:00Z">
        <w:r w:rsidDel="00300147">
          <w:delText xml:space="preserve">og SOAP/WSDL </w:delText>
        </w:r>
      </w:del>
      <w:r>
        <w:t xml:space="preserve">for tjenestene. Prinsippene og eksempler følger under, og ytterligere detaljer kan en finne i vedlegg </w:t>
      </w:r>
      <w:del w:id="5" w:author="Tor Kjetil Nilsen" w:date="2015-05-28T23:00:00Z">
        <w:r w:rsidDel="00566A11">
          <w:delText>2</w:delText>
        </w:r>
      </w:del>
      <w:ins w:id="6" w:author="Tor Kjetil Nilsen" w:date="2015-05-28T23:00:00Z">
        <w:r>
          <w:t>3</w:t>
        </w:r>
      </w:ins>
      <w:del w:id="7" w:author="Tor Kjetil Nilsen" w:date="2015-05-28T22:58:00Z">
        <w:r w:rsidDel="002155A9">
          <w:delText xml:space="preserve"> og 3</w:delText>
        </w:r>
      </w:del>
      <w:r>
        <w:t>.</w:t>
      </w:r>
    </w:p>
    <w:p w:rsidR="00665A3C" w:rsidRDefault="00665A3C" w:rsidP="00665A3C">
      <w:pPr>
        <w:pStyle w:val="Overskrift3"/>
      </w:pPr>
      <w:bookmarkStart w:id="8" w:name="_Toc456345252"/>
      <w:r>
        <w:t>REST tjenestene</w:t>
      </w:r>
      <w:bookmarkEnd w:id="8"/>
    </w:p>
    <w:p w:rsidR="00665A3C" w:rsidRDefault="00665A3C" w:rsidP="00665A3C">
      <w:r>
        <w:t>For REST er HATEOAS prinsipper fulgt slik at en klient skal fra en hoved</w:t>
      </w:r>
      <w:r w:rsidR="00576C42">
        <w:t>-URL</w:t>
      </w:r>
      <w:r>
        <w:t xml:space="preserve"> kunne navigere og oppdage selv alle mulig tjenester som kjernen tilbyr. </w:t>
      </w:r>
    </w:p>
    <w:p w:rsidR="00665A3C" w:rsidRDefault="00665A3C" w:rsidP="00665A3C">
      <w:r>
        <w:t>Dette gjøres med ressurslenker og relasjonslenker som inneholder beskrivelse av ressursen med eksempler på forespørsler, resultat og statuskoder.</w:t>
      </w:r>
    </w:p>
    <w:p w:rsidR="00665A3C" w:rsidRDefault="00665A3C" w:rsidP="00665A3C">
      <w:r w:rsidRPr="005770F1">
        <w:rPr>
          <w:noProof/>
          <w:lang w:eastAsia="nb-NO"/>
        </w:rPr>
        <w:drawing>
          <wp:inline distT="0" distB="0" distL="0" distR="0" wp14:anchorId="359000FD" wp14:editId="7082CB50">
            <wp:extent cx="2028825" cy="1504950"/>
            <wp:effectExtent l="0" t="0" r="9525" b="0"/>
            <wp:docPr id="61" name="Bil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rsidR="00665A3C" w:rsidRDefault="00665A3C" w:rsidP="00665A3C">
      <w:r>
        <w:t>Under følger eksempler fra tjenestene.</w:t>
      </w:r>
    </w:p>
    <w:p w:rsidR="00665A3C" w:rsidRDefault="00665A3C" w:rsidP="00665A3C">
      <w:pPr>
        <w:pStyle w:val="Overskrift4"/>
      </w:pPr>
      <w:bookmarkStart w:id="9" w:name="_Toc456345253"/>
      <w:r>
        <w:t>Oppkobling og ressurslenker</w:t>
      </w:r>
      <w:bookmarkEnd w:id="9"/>
    </w:p>
    <w:p w:rsidR="00665A3C" w:rsidRDefault="00665A3C" w:rsidP="00665A3C">
      <w:r>
        <w:t>Oppkobling skjer mot en hoved</w:t>
      </w:r>
      <w:r w:rsidR="00576C42">
        <w:t>-URL</w:t>
      </w:r>
      <w:r>
        <w:t xml:space="preserve"> og er den eneste ressursen klienten trenger å vite for å starte interaksjon. Resten av endepunkter oppdages av klienten via relasjonsnøkler som beskriver hva ressursen kan brukes til.</w:t>
      </w:r>
    </w:p>
    <w:p w:rsidR="00665A3C" w:rsidRPr="00E074AB" w:rsidRDefault="00665A3C" w:rsidP="00665A3C">
      <w:pPr>
        <w:rPr>
          <w:b/>
          <w:lang w:val="en-US"/>
        </w:rPr>
      </w:pPr>
      <w:r w:rsidRPr="00E074AB">
        <w:rPr>
          <w:b/>
          <w:lang w:val="en-US"/>
        </w:rPr>
        <w:t>Request</w:t>
      </w:r>
    </w:p>
    <w:p w:rsidR="00665A3C" w:rsidRPr="00E074AB" w:rsidRDefault="00665A3C" w:rsidP="00665A3C">
      <w:pPr>
        <w:rPr>
          <w:lang w:val="en-US"/>
        </w:rPr>
      </w:pPr>
      <w:r w:rsidRPr="00E074AB">
        <w:rPr>
          <w:lang w:val="en-US"/>
        </w:rPr>
        <w:t xml:space="preserve">GET </w:t>
      </w:r>
      <w:hyperlink r:id="rId7" w:history="1">
        <w:r w:rsidRPr="00E074AB">
          <w:rPr>
            <w:rStyle w:val="Hyperkobling"/>
            <w:lang w:val="en-US"/>
          </w:rPr>
          <w:t>http://localhost:49708/api</w:t>
        </w:r>
      </w:hyperlink>
    </w:p>
    <w:p w:rsidR="00665A3C" w:rsidRPr="00E074AB" w:rsidRDefault="00665A3C" w:rsidP="00665A3C">
      <w:pPr>
        <w:rPr>
          <w:lang w:val="en-US"/>
        </w:rPr>
      </w:pPr>
      <w:r w:rsidRPr="00E074AB">
        <w:rPr>
          <w:lang w:val="en-US"/>
        </w:rPr>
        <w:t xml:space="preserve">Accept: </w:t>
      </w:r>
      <w:r w:rsidRPr="00FB1DD6">
        <w:rPr>
          <w:lang w:val="en-US"/>
        </w:rPr>
        <w:t>application/vnd.noark5-v4+json</w:t>
      </w:r>
    </w:p>
    <w:p w:rsidR="00665A3C" w:rsidRDefault="00665A3C" w:rsidP="00665A3C">
      <w:pPr>
        <w:rPr>
          <w:b/>
          <w:lang w:val="en-US"/>
        </w:rPr>
      </w:pPr>
      <w:r w:rsidRPr="00E074AB">
        <w:rPr>
          <w:b/>
          <w:lang w:val="en-US"/>
        </w:rPr>
        <w:t>Response</w:t>
      </w:r>
    </w:p>
    <w:p w:rsidR="00665A3C" w:rsidRPr="00E074AB" w:rsidRDefault="00665A3C" w:rsidP="00665A3C">
      <w:pPr>
        <w:rPr>
          <w:lang w:val="en-US"/>
        </w:rPr>
      </w:pPr>
      <w:r w:rsidRPr="00E074AB">
        <w:rPr>
          <w:lang w:val="en-US"/>
        </w:rPr>
        <w:t>Content-Type:</w:t>
      </w:r>
      <w:r>
        <w:rPr>
          <w:lang w:val="en-US"/>
        </w:rPr>
        <w:t xml:space="preserve"> </w:t>
      </w:r>
      <w:r w:rsidRPr="00FB1DD6">
        <w:rPr>
          <w:lang w:val="en-US"/>
        </w:rPr>
        <w:t>application/vnd.noark5-v4+json</w:t>
      </w:r>
    </w:p>
    <w:p w:rsidR="00665A3C" w:rsidRDefault="00665A3C" w:rsidP="00665A3C">
      <w:r>
        <w:rPr>
          <w:noProof/>
          <w:lang w:eastAsia="nb-NO"/>
        </w:rPr>
        <w:lastRenderedPageBreak/>
        <w:drawing>
          <wp:inline distT="0" distB="0" distL="0" distR="0" wp14:anchorId="64BEC15C" wp14:editId="050CC5A9">
            <wp:extent cx="4248150" cy="14097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409700"/>
                    </a:xfrm>
                    <a:prstGeom prst="rect">
                      <a:avLst/>
                    </a:prstGeom>
                  </pic:spPr>
                </pic:pic>
              </a:graphicData>
            </a:graphic>
          </wp:inline>
        </w:drawing>
      </w:r>
    </w:p>
    <w:p w:rsidR="00665A3C" w:rsidRDefault="00665A3C" w:rsidP="00665A3C">
      <w:r>
        <w:t>Eksempelet viser at denne arkivkjernen støtter arkivstruktur (http://rel.kxml.no/noark5/v4/api/arkivstruktur) og sakarkiv (</w:t>
      </w:r>
      <w:hyperlink r:id="rId9" w:history="1">
        <w:r w:rsidRPr="0006656E">
          <w:rPr>
            <w:rStyle w:val="Hyperkobling"/>
          </w:rPr>
          <w:t>http://rel.kxml.no/noark5/v4/api/sakarkiv</w:t>
        </w:r>
      </w:hyperlink>
      <w:r>
        <w:t xml:space="preserve">). Ved å følge </w:t>
      </w:r>
      <w:r w:rsidR="00576C42" w:rsidRPr="00576C42">
        <w:rPr>
          <w:b/>
        </w:rPr>
        <w:t>h</w:t>
      </w:r>
      <w:r w:rsidRPr="00576C42">
        <w:rPr>
          <w:b/>
        </w:rPr>
        <w:t>ref</w:t>
      </w:r>
      <w:r>
        <w:t xml:space="preserve"> til disse relasjonsnøkler vil tilgjengelige ressurser innen disse områder annonseres på samme måte.</w:t>
      </w:r>
    </w:p>
    <w:p w:rsidR="00665A3C" w:rsidRPr="00125A4E" w:rsidRDefault="00665A3C" w:rsidP="00665A3C">
      <w:pPr>
        <w:rPr>
          <w:b/>
        </w:rPr>
      </w:pPr>
      <w:r w:rsidRPr="00125A4E">
        <w:rPr>
          <w:b/>
        </w:rPr>
        <w:t>Resultatkoder</w:t>
      </w:r>
    </w:p>
    <w:tbl>
      <w:tblPr>
        <w:tblStyle w:val="Listetabell3uthevingsfarge1"/>
        <w:tblW w:w="5459" w:type="dxa"/>
        <w:tblLook w:val="04A0" w:firstRow="1" w:lastRow="0" w:firstColumn="1" w:lastColumn="0" w:noHBand="0" w:noVBand="1"/>
      </w:tblPr>
      <w:tblGrid>
        <w:gridCol w:w="1636"/>
        <w:gridCol w:w="3595"/>
        <w:gridCol w:w="228"/>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98" w:type="pct"/>
          </w:tcPr>
          <w:p w:rsidR="00665A3C" w:rsidRPr="00F20899" w:rsidRDefault="00665A3C" w:rsidP="00CA1218">
            <w:r>
              <w:t>Statuskode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98" w:type="pct"/>
          </w:tcPr>
          <w:p w:rsidR="00665A3C" w:rsidRPr="00F20899" w:rsidRDefault="00665A3C" w:rsidP="00CA1218">
            <w:r>
              <w:t>200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400</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BadRequest - ugyldig forespørsel</w:t>
            </w:r>
          </w:p>
        </w:tc>
        <w:tc>
          <w:tcPr>
            <w:tcW w:w="0" w:type="auto"/>
            <w:hideMark/>
          </w:tcPr>
          <w:tbl>
            <w:tblPr>
              <w:tblW w:w="10" w:type="dxa"/>
              <w:tblCellMar>
                <w:left w:w="0" w:type="dxa"/>
                <w:right w:w="0" w:type="dxa"/>
              </w:tblCellMar>
              <w:tblLook w:val="04A0" w:firstRow="1" w:lastRow="0" w:firstColumn="1" w:lastColumn="0" w:noHBand="0" w:noVBand="1"/>
            </w:tblPr>
            <w:tblGrid>
              <w:gridCol w:w="10"/>
            </w:tblGrid>
            <w:tr w:rsidR="00665A3C" w:rsidRPr="00F20899" w:rsidTr="00CA1218">
              <w:trPr>
                <w:trHeight w:val="256"/>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403</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Forbidden - ingen tilgang</w:t>
            </w:r>
          </w:p>
        </w:tc>
        <w:tc>
          <w:tcPr>
            <w:tcW w:w="0" w:type="auto"/>
            <w:hideMark/>
          </w:tcPr>
          <w:tbl>
            <w:tblPr>
              <w:tblW w:w="10" w:type="dxa"/>
              <w:tblCellMar>
                <w:left w:w="0" w:type="dxa"/>
                <w:right w:w="0" w:type="dxa"/>
              </w:tblCellMar>
              <w:tblLook w:val="04A0" w:firstRow="1" w:lastRow="0" w:firstColumn="1" w:lastColumn="0" w:noHBand="0" w:noVBand="1"/>
            </w:tblPr>
            <w:tblGrid>
              <w:gridCol w:w="10"/>
            </w:tblGrid>
            <w:tr w:rsidR="00665A3C" w:rsidRPr="00F20899" w:rsidTr="00CA1218">
              <w:trPr>
                <w:trHeight w:val="256"/>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404</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NotFound - ikke funnet</w:t>
            </w:r>
          </w:p>
        </w:tc>
        <w:tc>
          <w:tcPr>
            <w:tcW w:w="0" w:type="auto"/>
            <w:hideMark/>
          </w:tcPr>
          <w:tbl>
            <w:tblPr>
              <w:tblW w:w="10" w:type="dxa"/>
              <w:tblCellMar>
                <w:left w:w="0" w:type="dxa"/>
                <w:right w:w="0" w:type="dxa"/>
              </w:tblCellMar>
              <w:tblLook w:val="04A0" w:firstRow="1" w:lastRow="0" w:firstColumn="1" w:lastColumn="0" w:noHBand="0" w:noVBand="1"/>
            </w:tblPr>
            <w:tblGrid>
              <w:gridCol w:w="10"/>
            </w:tblGrid>
            <w:tr w:rsidR="00665A3C" w:rsidRPr="00F20899" w:rsidTr="00CA1218">
              <w:trPr>
                <w:trHeight w:val="256"/>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501</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bl>
    <w:p w:rsidR="00665A3C" w:rsidRDefault="00665A3C" w:rsidP="00665A3C"/>
    <w:p w:rsidR="00665A3C" w:rsidRDefault="00665A3C" w:rsidP="00665A3C">
      <w:r>
        <w:t>Alternativt som XML</w:t>
      </w:r>
    </w:p>
    <w:p w:rsidR="00665A3C" w:rsidRPr="00E074AB" w:rsidRDefault="00665A3C" w:rsidP="00665A3C">
      <w:pPr>
        <w:rPr>
          <w:b/>
          <w:lang w:val="en-US"/>
        </w:rPr>
      </w:pPr>
      <w:r w:rsidRPr="00E074AB">
        <w:rPr>
          <w:b/>
          <w:lang w:val="en-US"/>
        </w:rPr>
        <w:t>Request</w:t>
      </w:r>
    </w:p>
    <w:p w:rsidR="00665A3C" w:rsidRPr="00E074AB" w:rsidRDefault="00665A3C" w:rsidP="00665A3C">
      <w:pPr>
        <w:rPr>
          <w:lang w:val="en-US"/>
        </w:rPr>
      </w:pPr>
      <w:r w:rsidRPr="00E074AB">
        <w:rPr>
          <w:lang w:val="en-US"/>
        </w:rPr>
        <w:t xml:space="preserve">GET </w:t>
      </w:r>
      <w:hyperlink r:id="rId10" w:history="1">
        <w:r w:rsidRPr="00E074AB">
          <w:rPr>
            <w:rStyle w:val="Hyperkobling"/>
            <w:lang w:val="en-US"/>
          </w:rPr>
          <w:t>http://localhost:49708/api</w:t>
        </w:r>
      </w:hyperlink>
    </w:p>
    <w:p w:rsidR="00665A3C" w:rsidRPr="00E074AB" w:rsidRDefault="00665A3C" w:rsidP="00665A3C">
      <w:pPr>
        <w:rPr>
          <w:lang w:val="en-US"/>
        </w:rPr>
      </w:pPr>
      <w:r w:rsidRPr="00E074AB">
        <w:rPr>
          <w:lang w:val="en-US"/>
        </w:rPr>
        <w:t xml:space="preserve">Accept: </w:t>
      </w:r>
      <w:r w:rsidRPr="00FB1DD6">
        <w:rPr>
          <w:lang w:val="en-US"/>
        </w:rPr>
        <w:t>application/vnd.noark5-v4+</w:t>
      </w:r>
      <w:r>
        <w:rPr>
          <w:lang w:val="en-US"/>
        </w:rPr>
        <w:t>xml</w:t>
      </w:r>
    </w:p>
    <w:p w:rsidR="00665A3C" w:rsidRDefault="00665A3C" w:rsidP="00665A3C">
      <w:pPr>
        <w:rPr>
          <w:b/>
          <w:lang w:val="en-US"/>
        </w:rPr>
      </w:pPr>
      <w:r w:rsidRPr="00E074AB">
        <w:rPr>
          <w:b/>
          <w:lang w:val="en-US"/>
        </w:rPr>
        <w:t>Response</w:t>
      </w:r>
    </w:p>
    <w:p w:rsidR="00665A3C" w:rsidRPr="00E074AB" w:rsidRDefault="00665A3C" w:rsidP="00665A3C">
      <w:pPr>
        <w:rPr>
          <w:lang w:val="en-US"/>
        </w:rPr>
      </w:pPr>
      <w:r w:rsidRPr="00E074AB">
        <w:rPr>
          <w:lang w:val="en-US"/>
        </w:rPr>
        <w:t>Content-Type:</w:t>
      </w:r>
      <w:r>
        <w:rPr>
          <w:lang w:val="en-US"/>
        </w:rPr>
        <w:t xml:space="preserve"> </w:t>
      </w:r>
      <w:r w:rsidRPr="00FB1DD6">
        <w:rPr>
          <w:lang w:val="en-US"/>
        </w:rPr>
        <w:t>application/vnd.noark5-v4+</w:t>
      </w:r>
      <w:r>
        <w:rPr>
          <w:lang w:val="en-US"/>
        </w:rPr>
        <w:t>xml</w:t>
      </w:r>
    </w:p>
    <w:p w:rsidR="00665A3C" w:rsidRPr="00637D35" w:rsidRDefault="00665A3C" w:rsidP="00665A3C">
      <w:pPr>
        <w:rPr>
          <w:lang w:val="en-US"/>
        </w:rPr>
      </w:pPr>
    </w:p>
    <w:p w:rsidR="00665A3C" w:rsidRPr="00254BA9" w:rsidRDefault="00665A3C" w:rsidP="00665A3C">
      <w:r>
        <w:rPr>
          <w:noProof/>
          <w:lang w:eastAsia="nb-NO"/>
        </w:rPr>
        <w:drawing>
          <wp:inline distT="0" distB="0" distL="0" distR="0" wp14:anchorId="560792B3" wp14:editId="7B93C09B">
            <wp:extent cx="4457700" cy="2505075"/>
            <wp:effectExtent l="0" t="0" r="0" b="9525"/>
            <wp:docPr id="71" name="Bild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2505075"/>
                    </a:xfrm>
                    <a:prstGeom prst="rect">
                      <a:avLst/>
                    </a:prstGeom>
                  </pic:spPr>
                </pic:pic>
              </a:graphicData>
            </a:graphic>
          </wp:inline>
        </w:drawing>
      </w:r>
    </w:p>
    <w:p w:rsidR="00665A3C" w:rsidRDefault="00665A3C" w:rsidP="00665A3C">
      <w:pPr>
        <w:rPr>
          <w:ins w:id="10" w:author="Tor Kjetil Nilsen" w:date="2015-05-05T12:57:00Z"/>
        </w:rPr>
      </w:pPr>
      <w:r>
        <w:rPr>
          <w:noProof/>
          <w:lang w:eastAsia="nb-NO"/>
        </w:rPr>
        <w:lastRenderedPageBreak/>
        <w:softHyphen/>
      </w:r>
      <w:r>
        <w:rPr>
          <w:noProof/>
          <w:lang w:eastAsia="nb-NO"/>
        </w:rPr>
        <w:softHyphen/>
      </w:r>
      <w:r>
        <w:rPr>
          <w:noProof/>
          <w:lang w:eastAsia="nb-NO"/>
        </w:rPr>
        <w:softHyphen/>
      </w:r>
      <w:r w:rsidRPr="00576C42">
        <w:rPr>
          <w:b/>
        </w:rPr>
        <w:t>href</w:t>
      </w:r>
      <w:r>
        <w:t xml:space="preserve"> kan være hva som helst og trenger ikke følge noe fast mønster for oppbygning av url. Mens </w:t>
      </w:r>
      <w:r w:rsidRPr="00576C42">
        <w:rPr>
          <w:b/>
        </w:rPr>
        <w:t>rel</w:t>
      </w:r>
      <w:r w:rsidR="00576C42">
        <w:t xml:space="preserve"> </w:t>
      </w:r>
      <w:r>
        <w:t>(relasjonsnøkkelen) har faste verdier som beskriver hva ressursen kan brukes til. Denne kan klienten også åpne for å vise beskrivelse, eksempel på bruk, statuskoder og annet som er relevant for denne relasjonsnøkkelen.</w:t>
      </w:r>
    </w:p>
    <w:p w:rsidR="00665A3C" w:rsidRPr="00C16824" w:rsidRDefault="00665A3C" w:rsidP="00665A3C">
      <w:pPr>
        <w:rPr>
          <w:ins w:id="11" w:author="Tor Kjetil Nilsen" w:date="2015-05-05T13:26:00Z"/>
          <w:b/>
        </w:rPr>
      </w:pPr>
      <w:ins w:id="12" w:author="Tor Kjetil Nilsen" w:date="2015-05-05T13:26:00Z">
        <w:r w:rsidRPr="00C16824">
          <w:rPr>
            <w:b/>
          </w:rPr>
          <w:t>Relasjonsnøkler på rotnivå</w:t>
        </w:r>
      </w:ins>
    </w:p>
    <w:tbl>
      <w:tblPr>
        <w:tblStyle w:val="Listetabell3uthevingsfarge1"/>
        <w:tblW w:w="0" w:type="auto"/>
        <w:tblLook w:val="04A0" w:firstRow="1" w:lastRow="0" w:firstColumn="1" w:lastColumn="0" w:noHBand="0" w:noVBand="1"/>
      </w:tblPr>
      <w:tblGrid>
        <w:gridCol w:w="5382"/>
        <w:gridCol w:w="3680"/>
      </w:tblGrid>
      <w:tr w:rsidR="00665A3C" w:rsidRPr="00EE3AD3" w:rsidTr="00576C42">
        <w:trPr>
          <w:cnfStyle w:val="100000000000" w:firstRow="1" w:lastRow="0" w:firstColumn="0" w:lastColumn="0" w:oddVBand="0" w:evenVBand="0" w:oddHBand="0" w:evenHBand="0" w:firstRowFirstColumn="0" w:firstRowLastColumn="0" w:lastRowFirstColumn="0" w:lastRowLastColumn="0"/>
          <w:ins w:id="13" w:author="Tor Kjetil Nilsen" w:date="2015-05-05T13:26:00Z"/>
        </w:trPr>
        <w:tc>
          <w:tcPr>
            <w:cnfStyle w:val="001000000100" w:firstRow="0" w:lastRow="0" w:firstColumn="1" w:lastColumn="0" w:oddVBand="0" w:evenVBand="0" w:oddHBand="0" w:evenHBand="0" w:firstRowFirstColumn="1" w:firstRowLastColumn="0" w:lastRowFirstColumn="0" w:lastRowLastColumn="0"/>
            <w:tcW w:w="5382" w:type="dxa"/>
          </w:tcPr>
          <w:p w:rsidR="00665A3C" w:rsidRPr="00EE3AD3" w:rsidRDefault="00665A3C" w:rsidP="00CA1218">
            <w:pPr>
              <w:rPr>
                <w:ins w:id="14" w:author="Tor Kjetil Nilsen" w:date="2015-05-05T13:26:00Z"/>
              </w:rPr>
            </w:pPr>
            <w:ins w:id="15" w:author="Tor Kjetil Nilsen" w:date="2015-05-05T13:26:00Z">
              <w:r>
                <w:t>Relasjonsnøkkel (rel)</w:t>
              </w:r>
            </w:ins>
          </w:p>
        </w:tc>
        <w:tc>
          <w:tcPr>
            <w:tcW w:w="3680" w:type="dxa"/>
          </w:tcPr>
          <w:p w:rsidR="00665A3C" w:rsidRPr="00EE3AD3" w:rsidRDefault="00665A3C" w:rsidP="00CA1218">
            <w:pPr>
              <w:cnfStyle w:val="100000000000" w:firstRow="1" w:lastRow="0" w:firstColumn="0" w:lastColumn="0" w:oddVBand="0" w:evenVBand="0" w:oddHBand="0" w:evenHBand="0" w:firstRowFirstColumn="0" w:firstRowLastColumn="0" w:lastRowFirstColumn="0" w:lastRowLastColumn="0"/>
              <w:rPr>
                <w:ins w:id="16" w:author="Tor Kjetil Nilsen" w:date="2015-05-05T13:26:00Z"/>
              </w:rPr>
            </w:pPr>
            <w:ins w:id="17" w:author="Tor Kjetil Nilsen" w:date="2015-05-05T13:26:00Z">
              <w:r>
                <w:t>Beskrivelse</w:t>
              </w:r>
            </w:ins>
          </w:p>
        </w:tc>
      </w:tr>
      <w:tr w:rsidR="00665A3C" w:rsidRPr="00EE3AD3" w:rsidTr="00576C42">
        <w:trPr>
          <w:cnfStyle w:val="000000100000" w:firstRow="0" w:lastRow="0" w:firstColumn="0" w:lastColumn="0" w:oddVBand="0" w:evenVBand="0" w:oddHBand="1" w:evenHBand="0" w:firstRowFirstColumn="0" w:firstRowLastColumn="0" w:lastRowFirstColumn="0" w:lastRowLastColumn="0"/>
          <w:ins w:id="18" w:author="Tor Kjetil Nilsen" w:date="2015-05-05T13:26:00Z"/>
        </w:trPr>
        <w:tc>
          <w:tcPr>
            <w:cnfStyle w:val="001000000000" w:firstRow="0" w:lastRow="0" w:firstColumn="1" w:lastColumn="0" w:oddVBand="0" w:evenVBand="0" w:oddHBand="0" w:evenHBand="0" w:firstRowFirstColumn="0" w:firstRowLastColumn="0" w:lastRowFirstColumn="0" w:lastRowLastColumn="0"/>
            <w:tcW w:w="5382" w:type="dxa"/>
          </w:tcPr>
          <w:p w:rsidR="00665A3C" w:rsidRPr="00576C42" w:rsidRDefault="00665A3C" w:rsidP="00CA1218">
            <w:pPr>
              <w:rPr>
                <w:ins w:id="19" w:author="Tor Kjetil Nilsen" w:date="2015-05-05T13:26:00Z"/>
                <w:rFonts w:cstheme="minorHAnsi"/>
                <w:b w:val="0"/>
                <w:lang w:eastAsia="nb-NO"/>
              </w:rPr>
            </w:pPr>
            <w:ins w:id="20" w:author="Tor Kjetil Nilsen" w:date="2015-05-05T13:26:00Z">
              <w:r w:rsidRPr="00576C42">
                <w:rPr>
                  <w:rFonts w:cstheme="minorHAnsi"/>
                  <w:lang w:eastAsia="nb-NO"/>
                </w:rPr>
                <w:fldChar w:fldCharType="begin"/>
              </w:r>
              <w:r w:rsidRPr="00576C42">
                <w:rPr>
                  <w:rFonts w:cstheme="minorHAnsi"/>
                  <w:b w:val="0"/>
                  <w:lang w:eastAsia="nb-NO"/>
                </w:rPr>
                <w:instrText xml:space="preserve"> HYPERLINK "http://rel.kxml.no/noark5/v4/api/arkivstruktur" </w:instrText>
              </w:r>
              <w:r w:rsidRPr="00576C42">
                <w:rPr>
                  <w:rFonts w:cstheme="minorHAnsi"/>
                  <w:lang w:eastAsia="nb-NO"/>
                </w:rPr>
                <w:fldChar w:fldCharType="separate"/>
              </w:r>
              <w:r w:rsidRPr="00576C42">
                <w:rPr>
                  <w:rStyle w:val="Hyperkobling"/>
                  <w:rFonts w:eastAsia="Times New Roman" w:cstheme="minorHAnsi"/>
                  <w:b w:val="0"/>
                  <w:sz w:val="21"/>
                  <w:szCs w:val="21"/>
                  <w:lang w:eastAsia="nb-NO"/>
                </w:rPr>
                <w:t>http://rel.kxml.no/noark5/v4/api/arkivstruktur</w:t>
              </w:r>
              <w:r w:rsidRPr="00576C42">
                <w:rPr>
                  <w:rFonts w:cstheme="minorHAnsi"/>
                  <w:lang w:eastAsia="nb-NO"/>
                </w:rPr>
                <w:fldChar w:fldCharType="end"/>
              </w:r>
            </w:ins>
          </w:p>
        </w:tc>
        <w:tc>
          <w:tcPr>
            <w:tcW w:w="3680" w:type="dxa"/>
          </w:tcPr>
          <w:p w:rsidR="00665A3C" w:rsidRPr="00EE3AD3" w:rsidRDefault="00665A3C" w:rsidP="00CA1218">
            <w:pPr>
              <w:cnfStyle w:val="000000100000" w:firstRow="0" w:lastRow="0" w:firstColumn="0" w:lastColumn="0" w:oddVBand="0" w:evenVBand="0" w:oddHBand="1" w:evenHBand="0" w:firstRowFirstColumn="0" w:firstRowLastColumn="0" w:lastRowFirstColumn="0" w:lastRowLastColumn="0"/>
              <w:rPr>
                <w:ins w:id="21" w:author="Tor Kjetil Nilsen" w:date="2015-05-05T13:26:00Z"/>
              </w:rPr>
            </w:pPr>
            <w:r>
              <w:t>Arkivkjerne støtter konformitetsnivå 1 arkivstruktur</w:t>
            </w:r>
          </w:p>
        </w:tc>
      </w:tr>
      <w:tr w:rsidR="00665A3C" w:rsidRPr="00EE3AD3" w:rsidTr="00576C42">
        <w:trPr>
          <w:ins w:id="22" w:author="Tor Kjetil Nilsen" w:date="2015-05-05T13:26:00Z"/>
        </w:trPr>
        <w:tc>
          <w:tcPr>
            <w:cnfStyle w:val="001000000000" w:firstRow="0" w:lastRow="0" w:firstColumn="1" w:lastColumn="0" w:oddVBand="0" w:evenVBand="0" w:oddHBand="0" w:evenHBand="0" w:firstRowFirstColumn="0" w:firstRowLastColumn="0" w:lastRowFirstColumn="0" w:lastRowLastColumn="0"/>
            <w:tcW w:w="5382" w:type="dxa"/>
          </w:tcPr>
          <w:p w:rsidR="00665A3C" w:rsidRPr="00576C42" w:rsidRDefault="00665A3C" w:rsidP="00CA1218">
            <w:pPr>
              <w:rPr>
                <w:ins w:id="23" w:author="Tor Kjetil Nilsen" w:date="2015-05-05T13:26:00Z"/>
                <w:rStyle w:val="Hyperkobling"/>
                <w:rFonts w:cstheme="minorHAnsi"/>
                <w:b w:val="0"/>
              </w:rPr>
            </w:pPr>
            <w:ins w:id="24" w:author="Tor Kjetil Nilsen" w:date="2015-05-05T13:26:00Z">
              <w:r w:rsidRPr="00576C42">
                <w:rPr>
                  <w:rStyle w:val="Hyperkobling"/>
                  <w:rFonts w:cstheme="minorHAnsi"/>
                </w:rPr>
                <w:fldChar w:fldCharType="begin"/>
              </w:r>
              <w:r w:rsidRPr="00576C42">
                <w:rPr>
                  <w:rStyle w:val="Hyperkobling"/>
                  <w:rFonts w:cstheme="minorHAnsi"/>
                  <w:b w:val="0"/>
                </w:rPr>
                <w:instrText xml:space="preserve"> HYPERLINK "</w:instrText>
              </w:r>
              <w:r w:rsidRPr="00576C42">
                <w:rPr>
                  <w:rStyle w:val="Hyperkobling"/>
                  <w:rFonts w:cstheme="minorHAnsi"/>
                  <w:b w:val="0"/>
                  <w:lang w:eastAsia="nb-NO"/>
                </w:rPr>
                <w:instrText>http://rel.kxml.no/noark5/v4/api/sakarki</w:instrText>
              </w:r>
              <w:r w:rsidRPr="00576C42">
                <w:rPr>
                  <w:rStyle w:val="Hyperkobling"/>
                  <w:rFonts w:cstheme="minorHAnsi"/>
                  <w:b w:val="0"/>
                </w:rPr>
                <w:instrText xml:space="preserve">v" </w:instrText>
              </w:r>
              <w:r w:rsidRPr="00576C42">
                <w:rPr>
                  <w:rStyle w:val="Hyperkobling"/>
                  <w:rFonts w:cstheme="minorHAnsi"/>
                </w:rPr>
                <w:fldChar w:fldCharType="separate"/>
              </w:r>
              <w:r w:rsidRPr="00576C42">
                <w:rPr>
                  <w:rStyle w:val="Hyperkobling"/>
                  <w:rFonts w:eastAsia="Times New Roman" w:cstheme="minorHAnsi"/>
                  <w:b w:val="0"/>
                  <w:sz w:val="21"/>
                  <w:szCs w:val="21"/>
                  <w:lang w:eastAsia="nb-NO"/>
                </w:rPr>
                <w:t>http://rel.kxml.no/noark5/v4/api/sakarkiv</w:t>
              </w:r>
              <w:r w:rsidRPr="00576C42">
                <w:rPr>
                  <w:rStyle w:val="Hyperkobling"/>
                  <w:rFonts w:cstheme="minorHAnsi"/>
                </w:rPr>
                <w:fldChar w:fldCharType="end"/>
              </w:r>
            </w:ins>
          </w:p>
        </w:tc>
        <w:tc>
          <w:tcPr>
            <w:tcW w:w="3680" w:type="dxa"/>
          </w:tcPr>
          <w:p w:rsidR="00665A3C" w:rsidRPr="00576C42" w:rsidRDefault="00665A3C" w:rsidP="00576C42">
            <w:pPr>
              <w:cnfStyle w:val="000000000000" w:firstRow="0" w:lastRow="0" w:firstColumn="0" w:lastColumn="0" w:oddVBand="0" w:evenVBand="0" w:oddHBand="0" w:evenHBand="0" w:firstRowFirstColumn="0" w:firstRowLastColumn="0" w:lastRowFirstColumn="0" w:lastRowLastColumn="0"/>
              <w:rPr>
                <w:ins w:id="25" w:author="Tor Kjetil Nilsen" w:date="2015-05-05T13:26:00Z"/>
                <w:rStyle w:val="Hyperkobling"/>
                <w:rFonts w:eastAsia="Times New Roman" w:cstheme="minorHAnsi"/>
                <w:sz w:val="21"/>
                <w:szCs w:val="21"/>
                <w:u w:val="none"/>
                <w:lang w:eastAsia="nb-NO"/>
              </w:rPr>
            </w:pPr>
            <w:r w:rsidRPr="00576C42">
              <w:rPr>
                <w:rStyle w:val="Hyperkobling"/>
                <w:rFonts w:eastAsia="Times New Roman" w:cstheme="minorHAnsi"/>
                <w:color w:val="auto"/>
                <w:sz w:val="21"/>
                <w:szCs w:val="21"/>
                <w:u w:val="none"/>
                <w:lang w:eastAsia="nb-NO"/>
              </w:rPr>
              <w:t>Arkivkjerne støtter konformitetsnivå for sakarkiv (2a)</w:t>
            </w:r>
          </w:p>
        </w:tc>
      </w:tr>
    </w:tbl>
    <w:p w:rsidR="00665A3C" w:rsidRDefault="00665A3C" w:rsidP="00665A3C"/>
    <w:p w:rsidR="00665A3C" w:rsidRDefault="00665A3C" w:rsidP="00665A3C">
      <w:pPr>
        <w:rPr>
          <w:ins w:id="26" w:author="Tor Kjetil Nilsen" w:date="2015-05-05T13:26:00Z"/>
        </w:rPr>
      </w:pPr>
      <w:r>
        <w:t>Relasjonsnøkler under de forskjellige konformitetsnivå listes ut i kapittel 7 sammen med beskrivelse av klasser.</w:t>
      </w:r>
    </w:p>
    <w:p w:rsidR="00665A3C" w:rsidRPr="00DB711E" w:rsidRDefault="00665A3C" w:rsidP="00665A3C">
      <w:pPr>
        <w:rPr>
          <w:b/>
        </w:rPr>
      </w:pPr>
      <w:ins w:id="27" w:author="Tor Kjetil Nilsen" w:date="2015-05-07T09:56:00Z">
        <w:r w:rsidRPr="00DB711E">
          <w:rPr>
            <w:b/>
          </w:rPr>
          <w:t>Spesielle</w:t>
        </w:r>
      </w:ins>
      <w:ins w:id="28" w:author="Tor Kjetil Nilsen" w:date="2015-05-07T09:57:00Z">
        <w:r w:rsidRPr="00DB711E">
          <w:rPr>
            <w:b/>
          </w:rPr>
          <w:t xml:space="preserve"> relasjonsnøkler</w:t>
        </w:r>
      </w:ins>
    </w:p>
    <w:tbl>
      <w:tblPr>
        <w:tblStyle w:val="Listetabell3uthevingsfarge1"/>
        <w:tblW w:w="0" w:type="auto"/>
        <w:tblLook w:val="04A0" w:firstRow="1" w:lastRow="0" w:firstColumn="1" w:lastColumn="0" w:noHBand="0" w:noVBand="1"/>
      </w:tblPr>
      <w:tblGrid>
        <w:gridCol w:w="2830"/>
        <w:gridCol w:w="6232"/>
      </w:tblGrid>
      <w:tr w:rsidR="00665A3C" w:rsidRPr="00EE3AD3" w:rsidTr="00CA1218">
        <w:trPr>
          <w:cnfStyle w:val="100000000000" w:firstRow="1" w:lastRow="0" w:firstColumn="0" w:lastColumn="0" w:oddVBand="0" w:evenVBand="0" w:oddHBand="0" w:evenHBand="0" w:firstRowFirstColumn="0" w:firstRowLastColumn="0" w:lastRowFirstColumn="0" w:lastRowLastColumn="0"/>
          <w:ins w:id="29" w:author="Tor Kjetil Nilsen" w:date="2015-05-05T13:26:00Z"/>
        </w:trPr>
        <w:tc>
          <w:tcPr>
            <w:cnfStyle w:val="001000000100" w:firstRow="0" w:lastRow="0" w:firstColumn="1" w:lastColumn="0" w:oddVBand="0" w:evenVBand="0" w:oddHBand="0" w:evenHBand="0" w:firstRowFirstColumn="1" w:firstRowLastColumn="0" w:lastRowFirstColumn="0" w:lastRowLastColumn="0"/>
            <w:tcW w:w="2830" w:type="dxa"/>
          </w:tcPr>
          <w:p w:rsidR="00665A3C" w:rsidRPr="00EE3AD3" w:rsidRDefault="00665A3C" w:rsidP="00CA1218">
            <w:pPr>
              <w:rPr>
                <w:ins w:id="30" w:author="Tor Kjetil Nilsen" w:date="2015-05-05T13:26:00Z"/>
              </w:rPr>
            </w:pPr>
            <w:ins w:id="31" w:author="Tor Kjetil Nilsen" w:date="2015-05-05T13:26:00Z">
              <w:r>
                <w:t>Relasjonsnøkkel (rel)</w:t>
              </w:r>
            </w:ins>
          </w:p>
        </w:tc>
        <w:tc>
          <w:tcPr>
            <w:tcW w:w="6232" w:type="dxa"/>
          </w:tcPr>
          <w:p w:rsidR="00665A3C" w:rsidRPr="00EE3AD3" w:rsidRDefault="00665A3C" w:rsidP="00CA1218">
            <w:pPr>
              <w:cnfStyle w:val="100000000000" w:firstRow="1" w:lastRow="0" w:firstColumn="0" w:lastColumn="0" w:oddVBand="0" w:evenVBand="0" w:oddHBand="0" w:evenHBand="0" w:firstRowFirstColumn="0" w:firstRowLastColumn="0" w:lastRowFirstColumn="0" w:lastRowLastColumn="0"/>
              <w:rPr>
                <w:ins w:id="32" w:author="Tor Kjetil Nilsen" w:date="2015-05-05T13:26:00Z"/>
              </w:rPr>
            </w:pPr>
            <w:ins w:id="33" w:author="Tor Kjetil Nilsen" w:date="2015-05-05T13:26:00Z">
              <w:r>
                <w:t>Beskrivelse</w:t>
              </w:r>
            </w:ins>
          </w:p>
        </w:tc>
      </w:tr>
      <w:tr w:rsidR="00665A3C" w:rsidRPr="00EE3AD3" w:rsidTr="00CA1218">
        <w:trPr>
          <w:cnfStyle w:val="000000100000" w:firstRow="0" w:lastRow="0" w:firstColumn="0" w:lastColumn="0" w:oddVBand="0" w:evenVBand="0" w:oddHBand="1" w:evenHBand="0" w:firstRowFirstColumn="0" w:firstRowLastColumn="0" w:lastRowFirstColumn="0" w:lastRowLastColumn="0"/>
          <w:ins w:id="34" w:author="Tor Kjetil Nilsen" w:date="2015-05-05T13:26:00Z"/>
        </w:trPr>
        <w:tc>
          <w:tcPr>
            <w:cnfStyle w:val="001000000000" w:firstRow="0" w:lastRow="0" w:firstColumn="1" w:lastColumn="0" w:oddVBand="0" w:evenVBand="0" w:oddHBand="0" w:evenHBand="0" w:firstRowFirstColumn="0" w:firstRowLastColumn="0" w:lastRowFirstColumn="0" w:lastRowLastColumn="0"/>
            <w:tcW w:w="2830" w:type="dxa"/>
          </w:tcPr>
          <w:p w:rsidR="00665A3C" w:rsidRPr="00576C42" w:rsidRDefault="00665A3C" w:rsidP="00CA1218">
            <w:pPr>
              <w:rPr>
                <w:ins w:id="35" w:author="Tor Kjetil Nilsen" w:date="2015-05-05T13:26:00Z"/>
                <w:rFonts w:cstheme="minorHAnsi"/>
                <w:b w:val="0"/>
                <w:lang w:eastAsia="nb-NO"/>
              </w:rPr>
            </w:pPr>
            <w:ins w:id="36" w:author="Tor Kjetil Nilsen" w:date="2015-05-05T13:26:00Z">
              <w:r w:rsidRPr="00576C42">
                <w:rPr>
                  <w:rFonts w:cstheme="minorHAnsi"/>
                  <w:lang w:eastAsia="nb-NO"/>
                </w:rPr>
                <w:fldChar w:fldCharType="begin"/>
              </w:r>
              <w:r w:rsidRPr="00576C42">
                <w:rPr>
                  <w:rFonts w:cstheme="minorHAnsi"/>
                  <w:b w:val="0"/>
                  <w:lang w:eastAsia="nb-NO"/>
                </w:rPr>
                <w:instrText xml:space="preserve"> HYPERLINK "http://rel.kxml.no/noark5/v4/api/arkivstruktur" </w:instrText>
              </w:r>
              <w:r w:rsidRPr="00576C42">
                <w:rPr>
                  <w:rFonts w:cstheme="minorHAnsi"/>
                  <w:lang w:eastAsia="nb-NO"/>
                </w:rPr>
                <w:fldChar w:fldCharType="separate"/>
              </w:r>
            </w:ins>
            <w:r w:rsidRPr="00576C42">
              <w:rPr>
                <w:rStyle w:val="Hyperkobling"/>
                <w:rFonts w:eastAsia="Times New Roman" w:cstheme="minorHAnsi"/>
                <w:b w:val="0"/>
                <w:color w:val="auto"/>
                <w:sz w:val="21"/>
                <w:szCs w:val="21"/>
                <w:u w:val="none"/>
                <w:lang w:eastAsia="nb-NO"/>
              </w:rPr>
              <w:t>self</w:t>
            </w:r>
            <w:ins w:id="37" w:author="Tor Kjetil Nilsen" w:date="2015-05-05T13:26:00Z">
              <w:r w:rsidRPr="00576C42">
                <w:rPr>
                  <w:rFonts w:cstheme="minorHAnsi"/>
                  <w:lang w:eastAsia="nb-NO"/>
                </w:rPr>
                <w:fldChar w:fldCharType="end"/>
              </w:r>
            </w:ins>
          </w:p>
        </w:tc>
        <w:tc>
          <w:tcPr>
            <w:tcW w:w="6232" w:type="dxa"/>
          </w:tcPr>
          <w:p w:rsidR="00665A3C" w:rsidRPr="00EE3AD3" w:rsidRDefault="00665A3C" w:rsidP="00CA1218">
            <w:pPr>
              <w:cnfStyle w:val="000000100000" w:firstRow="0" w:lastRow="0" w:firstColumn="0" w:lastColumn="0" w:oddVBand="0" w:evenVBand="0" w:oddHBand="1" w:evenHBand="0" w:firstRowFirstColumn="0" w:firstRowLastColumn="0" w:lastRowFirstColumn="0" w:lastRowLastColumn="0"/>
              <w:rPr>
                <w:ins w:id="38" w:author="Tor Kjetil Nilsen" w:date="2015-05-05T13:26:00Z"/>
              </w:rPr>
            </w:pPr>
            <w:r>
              <w:t>Brukes for å identifisere en ressurs, og kan brukes til oppdatering og sletting.</w:t>
            </w:r>
          </w:p>
        </w:tc>
      </w:tr>
      <w:tr w:rsidR="00665A3C" w:rsidRPr="00EE3AD3" w:rsidTr="00CA1218">
        <w:tc>
          <w:tcPr>
            <w:cnfStyle w:val="001000000000" w:firstRow="0" w:lastRow="0" w:firstColumn="1" w:lastColumn="0" w:oddVBand="0" w:evenVBand="0" w:oddHBand="0" w:evenHBand="0" w:firstRowFirstColumn="0" w:firstRowLastColumn="0" w:lastRowFirstColumn="0" w:lastRowLastColumn="0"/>
            <w:tcW w:w="2830" w:type="dxa"/>
          </w:tcPr>
          <w:p w:rsidR="00665A3C" w:rsidRPr="00576C42" w:rsidRDefault="00665A3C" w:rsidP="00CA1218">
            <w:pPr>
              <w:rPr>
                <w:b w:val="0"/>
                <w:lang w:eastAsia="nb-NO"/>
              </w:rPr>
            </w:pPr>
            <w:r w:rsidRPr="00576C42">
              <w:rPr>
                <w:b w:val="0"/>
                <w:lang w:eastAsia="nb-NO"/>
              </w:rPr>
              <w:t>next</w:t>
            </w:r>
          </w:p>
        </w:tc>
        <w:tc>
          <w:tcPr>
            <w:tcW w:w="6232" w:type="dxa"/>
          </w:tcPr>
          <w:p w:rsidR="00665A3C" w:rsidRDefault="00665A3C" w:rsidP="00CA1218">
            <w:pPr>
              <w:cnfStyle w:val="000000000000" w:firstRow="0" w:lastRow="0" w:firstColumn="0" w:lastColumn="0" w:oddVBand="0" w:evenVBand="0" w:oddHBand="0" w:evenHBand="0" w:firstRowFirstColumn="0" w:firstRowLastColumn="0" w:lastRowFirstColumn="0" w:lastRowLastColumn="0"/>
            </w:pPr>
            <w:r>
              <w:t>Brukes for å angi neste side ved serverstyrt resultatoppdeling</w:t>
            </w:r>
          </w:p>
        </w:tc>
      </w:tr>
    </w:tbl>
    <w:p w:rsidR="00665A3C" w:rsidRDefault="00665A3C" w:rsidP="00665A3C"/>
    <w:p w:rsidR="00665A3C" w:rsidRDefault="00665A3C" w:rsidP="00665A3C">
      <w:r>
        <w:t>Ressurser bør kun gjøres tilgjengelig i API når pålogget bruker har tilgang til disse. Hvis en bruker ikke har tilgang til å avslutte en mappe så bør ikke relasjonsnøkkel for dette annonseres i API for å gjøre det lettere å navigere til aktuelle funksjoner.</w:t>
      </w:r>
    </w:p>
    <w:p w:rsidR="00665A3C" w:rsidRPr="002E54B8" w:rsidRDefault="00665A3C" w:rsidP="00665A3C">
      <w:pPr>
        <w:pStyle w:val="Overskrift4"/>
      </w:pPr>
      <w:bookmarkStart w:id="39" w:name="_Toc456345254"/>
      <w:r w:rsidRPr="002E54B8">
        <w:t>Finne objekter (Read)</w:t>
      </w:r>
      <w:bookmarkEnd w:id="39"/>
    </w:p>
    <w:p w:rsidR="00665A3C" w:rsidRDefault="00665A3C" w:rsidP="00665A3C">
      <w:r w:rsidRPr="002E54B8">
        <w:t xml:space="preserve">For filter </w:t>
      </w:r>
      <w:r>
        <w:t>skal</w:t>
      </w:r>
      <w:r w:rsidRPr="002E54B8">
        <w:t xml:space="preserve"> syntaks fra oData standarden</w:t>
      </w:r>
      <w:r>
        <w:t xml:space="preserve"> (</w:t>
      </w:r>
      <w:hyperlink r:id="rId12" w:anchor="_Toc372793790" w:history="1">
        <w:r w:rsidRPr="006A4A60">
          <w:rPr>
            <w:rStyle w:val="Hyperkobling"/>
          </w:rPr>
          <w:t>http://docs.oasis-open.org/odata/odata/v4.0/os/part2-url-conventions/odata-v4.0-os-part2-url-conventions.html#_Toc372793790</w:t>
        </w:r>
      </w:hyperlink>
      <w:r>
        <w:t xml:space="preserve"> ) benyttes</w:t>
      </w:r>
      <w:r w:rsidRPr="002E54B8">
        <w:t xml:space="preserve">. </w:t>
      </w:r>
      <w:r>
        <w:t xml:space="preserve">De ressurser som støtter filter skal annonserer dette under </w:t>
      </w:r>
      <w:r w:rsidRPr="00576C42">
        <w:rPr>
          <w:b/>
        </w:rPr>
        <w:t>_links</w:t>
      </w:r>
      <w:r>
        <w:t xml:space="preserve"> med </w:t>
      </w:r>
      <w:r w:rsidRPr="00576C42">
        <w:rPr>
          <w:b/>
        </w:rPr>
        <w:t>templated=true</w:t>
      </w:r>
      <w:r>
        <w:t xml:space="preserve"> og parametre som kan brukes til dette i </w:t>
      </w:r>
      <w:r w:rsidRPr="00576C42">
        <w:rPr>
          <w:b/>
        </w:rPr>
        <w:t>href</w:t>
      </w:r>
      <w:r>
        <w:t xml:space="preserve">. Typiske parametre er </w:t>
      </w:r>
      <w:r w:rsidRPr="00576C42">
        <w:rPr>
          <w:b/>
        </w:rPr>
        <w:t>$filter</w:t>
      </w:r>
      <w:r>
        <w:t xml:space="preserve">, </w:t>
      </w:r>
      <w:r w:rsidRPr="00576C42">
        <w:rPr>
          <w:b/>
        </w:rPr>
        <w:t>$top</w:t>
      </w:r>
      <w:r>
        <w:t xml:space="preserve">, </w:t>
      </w:r>
      <w:r w:rsidRPr="00576C42">
        <w:rPr>
          <w:b/>
        </w:rPr>
        <w:t>$skip</w:t>
      </w:r>
      <w:r>
        <w:t xml:space="preserve"> og </w:t>
      </w:r>
      <w:r w:rsidRPr="00576C42">
        <w:rPr>
          <w:b/>
        </w:rPr>
        <w:t>$orderby</w:t>
      </w:r>
      <w:r>
        <w:t>. Alle lister med data bør støtte søk og filtrering.</w:t>
      </w:r>
    </w:p>
    <w:p w:rsidR="00665A3C" w:rsidRDefault="00665A3C" w:rsidP="00665A3C">
      <w:pPr>
        <w:keepNext/>
      </w:pPr>
      <w:r>
        <w:rPr>
          <w:noProof/>
          <w:lang w:eastAsia="nb-NO"/>
        </w:rPr>
        <w:drawing>
          <wp:inline distT="0" distB="0" distL="0" distR="0" wp14:anchorId="6E50E381" wp14:editId="3034CCF7">
            <wp:extent cx="5760720" cy="114871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48715"/>
                    </a:xfrm>
                    <a:prstGeom prst="rect">
                      <a:avLst/>
                    </a:prstGeom>
                  </pic:spPr>
                </pic:pic>
              </a:graphicData>
            </a:graphic>
          </wp:inline>
        </w:drawing>
      </w:r>
    </w:p>
    <w:p w:rsidR="00665A3C" w:rsidRPr="001628AA" w:rsidRDefault="00665A3C" w:rsidP="00665A3C">
      <w:pPr>
        <w:pStyle w:val="Bildetekst"/>
      </w:pPr>
      <w:r>
        <w:t xml:space="preserve">Figur </w:t>
      </w:r>
      <w:r w:rsidR="006F7245">
        <w:fldChar w:fldCharType="begin"/>
      </w:r>
      <w:r w:rsidR="006F7245">
        <w:instrText xml:space="preserve"> SEQ Figur \* ARABIC </w:instrText>
      </w:r>
      <w:r w:rsidR="006F7245">
        <w:fldChar w:fldCharType="separate"/>
      </w:r>
      <w:r>
        <w:rPr>
          <w:noProof/>
        </w:rPr>
        <w:t>1</w:t>
      </w:r>
      <w:r w:rsidR="006F7245">
        <w:rPr>
          <w:noProof/>
        </w:rPr>
        <w:fldChar w:fldCharType="end"/>
      </w:r>
      <w:r>
        <w:t xml:space="preserve"> anonsering av templated link for søk etter arkiv</w:t>
      </w:r>
    </w:p>
    <w:p w:rsidR="00665A3C" w:rsidRDefault="00665A3C" w:rsidP="00665A3C">
      <w:r>
        <w:t>Filter parametre som skal støttes er:</w:t>
      </w:r>
    </w:p>
    <w:p w:rsidR="00665A3C" w:rsidRDefault="00665A3C" w:rsidP="00665A3C">
      <w:pPr>
        <w:pStyle w:val="Listeavsnitt"/>
        <w:numPr>
          <w:ilvl w:val="0"/>
          <w:numId w:val="3"/>
        </w:numPr>
      </w:pPr>
      <w:r>
        <w:t>$filter</w:t>
      </w:r>
    </w:p>
    <w:p w:rsidR="00665A3C" w:rsidRDefault="00665A3C" w:rsidP="00665A3C">
      <w:pPr>
        <w:pStyle w:val="Listeavsnitt"/>
        <w:numPr>
          <w:ilvl w:val="0"/>
          <w:numId w:val="3"/>
        </w:numPr>
      </w:pPr>
      <w:r>
        <w:t>$top</w:t>
      </w:r>
    </w:p>
    <w:p w:rsidR="00665A3C" w:rsidRDefault="00665A3C" w:rsidP="00665A3C">
      <w:pPr>
        <w:pStyle w:val="Listeavsnitt"/>
        <w:numPr>
          <w:ilvl w:val="0"/>
          <w:numId w:val="3"/>
        </w:numPr>
      </w:pPr>
      <w:r>
        <w:t>$skip</w:t>
      </w:r>
    </w:p>
    <w:p w:rsidR="00665A3C" w:rsidRDefault="00665A3C" w:rsidP="00665A3C">
      <w:pPr>
        <w:pStyle w:val="Listeavsnitt"/>
        <w:numPr>
          <w:ilvl w:val="0"/>
          <w:numId w:val="3"/>
        </w:numPr>
      </w:pPr>
      <w:r>
        <w:t>$search</w:t>
      </w:r>
    </w:p>
    <w:p w:rsidR="00665A3C" w:rsidRDefault="00665A3C" w:rsidP="00665A3C">
      <w:pPr>
        <w:pStyle w:val="Listeavsnitt"/>
        <w:numPr>
          <w:ilvl w:val="0"/>
          <w:numId w:val="3"/>
        </w:numPr>
      </w:pPr>
      <w:r>
        <w:t>$orderby</w:t>
      </w:r>
    </w:p>
    <w:p w:rsidR="00665A3C" w:rsidRPr="00E070F7" w:rsidRDefault="00665A3C" w:rsidP="00665A3C">
      <w:pPr>
        <w:rPr>
          <w:b/>
        </w:rPr>
      </w:pPr>
      <w:r w:rsidRPr="00E070F7">
        <w:rPr>
          <w:b/>
        </w:rPr>
        <w:lastRenderedPageBreak/>
        <w:t>Nivå på filter</w:t>
      </w:r>
    </w:p>
    <w:p w:rsidR="00665A3C" w:rsidRDefault="00665A3C" w:rsidP="00665A3C">
      <w:pPr>
        <w:pStyle w:val="Listeavsnitt"/>
        <w:numPr>
          <w:ilvl w:val="0"/>
          <w:numId w:val="5"/>
        </w:numPr>
      </w:pPr>
      <w:r>
        <w:t>Nivå basis (påkrevd):</w:t>
      </w:r>
    </w:p>
    <w:p w:rsidR="00665A3C" w:rsidRDefault="00665A3C" w:rsidP="00665A3C">
      <w:pPr>
        <w:pStyle w:val="Listeavsnitt"/>
        <w:numPr>
          <w:ilvl w:val="1"/>
          <w:numId w:val="5"/>
        </w:numPr>
      </w:pPr>
      <w:r>
        <w:t>Filter på direkte felter.</w:t>
      </w:r>
    </w:p>
    <w:p w:rsidR="00665A3C" w:rsidRDefault="00665A3C" w:rsidP="00665A3C">
      <w:pPr>
        <w:pStyle w:val="Listeavsnitt"/>
        <w:numPr>
          <w:ilvl w:val="1"/>
          <w:numId w:val="5"/>
        </w:numPr>
      </w:pPr>
      <w:r>
        <w:t>Filter på en-til-en gruppe relasjoner (blant annet kodelister)</w:t>
      </w:r>
    </w:p>
    <w:p w:rsidR="00665A3C" w:rsidRDefault="00665A3C" w:rsidP="00665A3C">
      <w:pPr>
        <w:pStyle w:val="Listeavsnitt"/>
        <w:numPr>
          <w:ilvl w:val="0"/>
          <w:numId w:val="5"/>
        </w:numPr>
      </w:pPr>
      <w:r>
        <w:t>Nivå utvidet:</w:t>
      </w:r>
    </w:p>
    <w:p w:rsidR="00665A3C" w:rsidRDefault="00665A3C" w:rsidP="00665A3C">
      <w:pPr>
        <w:pStyle w:val="Listeavsnitt"/>
        <w:numPr>
          <w:ilvl w:val="1"/>
          <w:numId w:val="5"/>
        </w:numPr>
      </w:pPr>
      <w:r>
        <w:t>Filter på en-til-mange relasjoner (vha. 'any' og 'all' odata funksjonene)</w:t>
      </w:r>
    </w:p>
    <w:p w:rsidR="00665A3C" w:rsidRDefault="00665A3C" w:rsidP="00665A3C">
      <w:pPr>
        <w:pStyle w:val="Listeavsnitt"/>
      </w:pPr>
    </w:p>
    <w:p w:rsidR="00665A3C" w:rsidRPr="00576C42" w:rsidRDefault="00665A3C" w:rsidP="00576C42">
      <w:pPr>
        <w:pStyle w:val="Overskrift5"/>
        <w:rPr>
          <w:b/>
        </w:rPr>
      </w:pPr>
      <w:r w:rsidRPr="00576C42">
        <w:rPr>
          <w:b/>
        </w:rPr>
        <w:t>Filtrering</w:t>
      </w:r>
    </w:p>
    <w:p w:rsidR="005D5BC6" w:rsidRPr="00224F24" w:rsidRDefault="00665A3C" w:rsidP="00665A3C">
      <w:r w:rsidRPr="00EE421B">
        <w:t xml:space="preserve">Filtrering </w:t>
      </w:r>
      <w:r>
        <w:t>støttes med $filter parameter.</w:t>
      </w:r>
      <w:r w:rsidR="005D5BC6">
        <w:t xml:space="preserve"> </w:t>
      </w:r>
      <w:r w:rsidR="00224F24">
        <w:t>Nedenfor følger en del eksempeler på ulike filtreringer</w:t>
      </w:r>
      <w:r w:rsidR="005E719A">
        <w:t xml:space="preserve"> med de innebygde odata-operatorene</w:t>
      </w:r>
      <w:r w:rsidR="00224F24">
        <w:t xml:space="preserve">. Flere filtre kan kombineres med operatorene </w:t>
      </w:r>
      <w:r w:rsidR="00224F24" w:rsidRPr="00224F24">
        <w:rPr>
          <w:b/>
        </w:rPr>
        <w:t>and</w:t>
      </w:r>
      <w:r w:rsidR="00224F24">
        <w:t xml:space="preserve"> og </w:t>
      </w:r>
      <w:r w:rsidR="00224F24">
        <w:rPr>
          <w:b/>
        </w:rPr>
        <w:t>or</w:t>
      </w:r>
      <w:r w:rsidR="00224F24">
        <w:t>.</w:t>
      </w:r>
    </w:p>
    <w:p w:rsidR="00CA1218" w:rsidRPr="00CA1218" w:rsidRDefault="00CA1218" w:rsidP="00665A3C">
      <w:pPr>
        <w:rPr>
          <w:rStyle w:val="Sterkreferanse"/>
        </w:rPr>
      </w:pPr>
      <w:r w:rsidRPr="00CA1218">
        <w:rPr>
          <w:rStyle w:val="Sterkreferanse"/>
        </w:rPr>
        <w:t>Begynner med</w:t>
      </w:r>
    </w:p>
    <w:p w:rsidR="00CA1218" w:rsidRDefault="00CA1218" w:rsidP="00665A3C">
      <w:r w:rsidRPr="00152C93">
        <w:rPr>
          <w:b/>
        </w:rPr>
        <w:t>Syntaks:</w:t>
      </w:r>
      <w:r w:rsidRPr="00CA1218">
        <w:t xml:space="preserve"> </w:t>
      </w:r>
      <w:r>
        <w:t>startswith(feltnavn, ‘tekst’)</w:t>
      </w:r>
    </w:p>
    <w:p w:rsidR="00CA1218" w:rsidRPr="00152C93" w:rsidRDefault="00CA1218" w:rsidP="00665A3C">
      <w:pPr>
        <w:rPr>
          <w:b/>
        </w:rPr>
      </w:pPr>
      <w:r w:rsidRPr="00152C93">
        <w:rPr>
          <w:b/>
        </w:rPr>
        <w:t xml:space="preserve">Eksempel: </w:t>
      </w:r>
    </w:p>
    <w:p w:rsidR="005D5BC6" w:rsidRDefault="005D5BC6" w:rsidP="00665A3C">
      <w:r w:rsidRPr="005D5BC6">
        <w:t>/api/arkivstruktur/mappe/?$filter=startswith(tittel, 'allergisk testmappe')</w:t>
      </w:r>
    </w:p>
    <w:p w:rsidR="005D5BC6" w:rsidRDefault="005D5BC6" w:rsidP="00665A3C"/>
    <w:p w:rsidR="00224F24" w:rsidRPr="00224F24" w:rsidRDefault="00224F24" w:rsidP="00665A3C">
      <w:pPr>
        <w:rPr>
          <w:rStyle w:val="Sterkreferanse"/>
        </w:rPr>
      </w:pPr>
      <w:r w:rsidRPr="00224F24">
        <w:rPr>
          <w:rStyle w:val="Sterkreferanse"/>
        </w:rPr>
        <w:t>Er lik</w:t>
      </w:r>
    </w:p>
    <w:p w:rsidR="00224F24" w:rsidRDefault="00224F24" w:rsidP="00665A3C">
      <w:r>
        <w:t>Syntaks: feltnavn eq verdi</w:t>
      </w:r>
    </w:p>
    <w:p w:rsidR="00152C93" w:rsidRPr="00152C93" w:rsidRDefault="00152C93" w:rsidP="00665A3C">
      <w:pPr>
        <w:rPr>
          <w:b/>
        </w:rPr>
      </w:pPr>
      <w:r w:rsidRPr="00152C93">
        <w:rPr>
          <w:b/>
        </w:rPr>
        <w:t>Eksempel:</w:t>
      </w:r>
    </w:p>
    <w:p w:rsidR="00224F24" w:rsidRDefault="00224F24" w:rsidP="00665A3C">
      <w:r w:rsidRPr="00224F24">
        <w:t>/api/arkivstruktur/mappe/?$filter=systemID eq '1'</w:t>
      </w:r>
    </w:p>
    <w:p w:rsidR="005D5BC6" w:rsidRDefault="005D5BC6" w:rsidP="00665A3C"/>
    <w:p w:rsidR="00224F24" w:rsidRPr="00224F24" w:rsidRDefault="00224F24" w:rsidP="00665A3C">
      <w:pPr>
        <w:rPr>
          <w:rStyle w:val="Sterkreferanse"/>
        </w:rPr>
      </w:pPr>
      <w:r w:rsidRPr="00224F24">
        <w:rPr>
          <w:rStyle w:val="Sterkreferanse"/>
        </w:rPr>
        <w:t>Inneholder</w:t>
      </w:r>
    </w:p>
    <w:p w:rsidR="00224F24" w:rsidRDefault="00224F24" w:rsidP="00665A3C">
      <w:r w:rsidRPr="00152C93">
        <w:rPr>
          <w:b/>
        </w:rPr>
        <w:t>Syntaks:</w:t>
      </w:r>
      <w:r>
        <w:t xml:space="preserve"> substringof(‘tekst’, feltnavn)</w:t>
      </w:r>
    </w:p>
    <w:p w:rsidR="00224F24" w:rsidRPr="00152C93" w:rsidRDefault="00224F24" w:rsidP="00665A3C">
      <w:pPr>
        <w:rPr>
          <w:b/>
        </w:rPr>
      </w:pPr>
      <w:r w:rsidRPr="00152C93">
        <w:rPr>
          <w:b/>
        </w:rPr>
        <w:t>Eksempel:</w:t>
      </w:r>
    </w:p>
    <w:p w:rsidR="005D5BC6" w:rsidRDefault="00224F24" w:rsidP="00665A3C">
      <w:r w:rsidRPr="00224F24">
        <w:t>/api/arkivstruktur/mappe/?$filter=substringof('test', tittel)</w:t>
      </w:r>
    </w:p>
    <w:p w:rsidR="00224F24" w:rsidRDefault="00224F24" w:rsidP="00665A3C"/>
    <w:p w:rsidR="00224F24" w:rsidRPr="00224F24" w:rsidRDefault="00224F24" w:rsidP="00665A3C">
      <w:pPr>
        <w:rPr>
          <w:rStyle w:val="Sterkreferanse"/>
        </w:rPr>
      </w:pPr>
      <w:r w:rsidRPr="00224F24">
        <w:rPr>
          <w:rStyle w:val="Sterkreferanse"/>
        </w:rPr>
        <w:t>Større enn</w:t>
      </w:r>
    </w:p>
    <w:p w:rsidR="00224F24" w:rsidRDefault="00224F24" w:rsidP="00665A3C">
      <w:r w:rsidRPr="00152C93">
        <w:rPr>
          <w:b/>
        </w:rPr>
        <w:t>Syntaks:</w:t>
      </w:r>
      <w:r>
        <w:t xml:space="preserve"> </w:t>
      </w:r>
      <w:r w:rsidR="00152C93">
        <w:t>f</w:t>
      </w:r>
      <w:r>
        <w:t>eltnavn gt verdi</w:t>
      </w:r>
    </w:p>
    <w:p w:rsidR="00224F24" w:rsidRPr="00152C93" w:rsidRDefault="00224F24" w:rsidP="00665A3C">
      <w:pPr>
        <w:rPr>
          <w:b/>
        </w:rPr>
      </w:pPr>
      <w:r w:rsidRPr="00152C93">
        <w:rPr>
          <w:b/>
        </w:rPr>
        <w:t>Eksempel:</w:t>
      </w:r>
    </w:p>
    <w:p w:rsidR="00224F24" w:rsidRDefault="00152C93" w:rsidP="00665A3C">
      <w:r w:rsidRPr="00152C93">
        <w:t>/api/arkivstruktur/registrering/?$filter=year(oppdatertDato) gt 2012</w:t>
      </w:r>
    </w:p>
    <w:p w:rsidR="00152C93" w:rsidRDefault="00152C93" w:rsidP="00665A3C">
      <w:r w:rsidRPr="00152C93">
        <w:t>/api/sakarkiv/saksmappe?$filter=saksdato gt DateTime'2017-02-15'</w:t>
      </w:r>
    </w:p>
    <w:p w:rsidR="00224F24" w:rsidRDefault="00224F24" w:rsidP="00665A3C"/>
    <w:p w:rsidR="00224F24" w:rsidRPr="00152C93" w:rsidRDefault="00224F24" w:rsidP="00665A3C">
      <w:pPr>
        <w:rPr>
          <w:rStyle w:val="Sterkreferanse"/>
        </w:rPr>
      </w:pPr>
      <w:r w:rsidRPr="00152C93">
        <w:rPr>
          <w:rStyle w:val="Sterkreferanse"/>
        </w:rPr>
        <w:t>Mindre enn</w:t>
      </w:r>
    </w:p>
    <w:p w:rsidR="00224F24" w:rsidRDefault="00224F24" w:rsidP="00665A3C">
      <w:r w:rsidRPr="00152C93">
        <w:rPr>
          <w:b/>
        </w:rPr>
        <w:t>Syntaks:</w:t>
      </w:r>
      <w:r>
        <w:t xml:space="preserve"> </w:t>
      </w:r>
      <w:r w:rsidR="00152C93">
        <w:t>f</w:t>
      </w:r>
      <w:r>
        <w:t>eltnavn lt verdi</w:t>
      </w:r>
    </w:p>
    <w:p w:rsidR="00224F24" w:rsidRPr="00152C93" w:rsidRDefault="00224F24" w:rsidP="00665A3C">
      <w:pPr>
        <w:rPr>
          <w:b/>
        </w:rPr>
      </w:pPr>
      <w:r w:rsidRPr="00152C93">
        <w:rPr>
          <w:b/>
        </w:rPr>
        <w:lastRenderedPageBreak/>
        <w:t>Eksempel:</w:t>
      </w:r>
    </w:p>
    <w:p w:rsidR="00152C93" w:rsidRDefault="00152C93" w:rsidP="00665A3C">
      <w:r w:rsidRPr="00152C93">
        <w:t>/api/sakarkiv/saksmappe?$filter=saksdato lt DateTime'2017-02-15'</w:t>
      </w:r>
    </w:p>
    <w:p w:rsidR="00224F24" w:rsidRDefault="00224F24" w:rsidP="00665A3C"/>
    <w:p w:rsidR="00152C93" w:rsidRPr="00152C93" w:rsidRDefault="00152C93" w:rsidP="00665A3C">
      <w:pPr>
        <w:rPr>
          <w:rStyle w:val="Sterkreferanse"/>
        </w:rPr>
      </w:pPr>
      <w:r w:rsidRPr="00152C93">
        <w:rPr>
          <w:rStyle w:val="Sterkreferanse"/>
        </w:rPr>
        <w:t>Større enn eller lik</w:t>
      </w:r>
    </w:p>
    <w:p w:rsidR="00152C93" w:rsidRDefault="00152C93" w:rsidP="00665A3C">
      <w:r w:rsidRPr="00152C93">
        <w:rPr>
          <w:b/>
        </w:rPr>
        <w:t>Syntaks:</w:t>
      </w:r>
      <w:r>
        <w:t xml:space="preserve"> feltnavn ge verdi</w:t>
      </w:r>
    </w:p>
    <w:p w:rsidR="00152C93" w:rsidRDefault="00152C93" w:rsidP="00665A3C">
      <w:pPr>
        <w:rPr>
          <w:b/>
        </w:rPr>
      </w:pPr>
      <w:r w:rsidRPr="00152C93">
        <w:rPr>
          <w:b/>
        </w:rPr>
        <w:t>Eksempel:</w:t>
      </w:r>
    </w:p>
    <w:p w:rsidR="00152C93" w:rsidRPr="00152C93" w:rsidRDefault="00152C93" w:rsidP="00665A3C">
      <w:r w:rsidRPr="00152C93">
        <w:t>/api/sakarkiv/saksmappe?$filter=saksdato ge DateTime'2017-02-15'</w:t>
      </w:r>
    </w:p>
    <w:p w:rsidR="00152C93" w:rsidRDefault="00152C93" w:rsidP="00665A3C"/>
    <w:p w:rsidR="00152C93" w:rsidRPr="00152C93" w:rsidRDefault="00152C93" w:rsidP="00665A3C">
      <w:pPr>
        <w:rPr>
          <w:rStyle w:val="Sterkreferanse"/>
        </w:rPr>
      </w:pPr>
      <w:r w:rsidRPr="00152C93">
        <w:rPr>
          <w:rStyle w:val="Sterkreferanse"/>
        </w:rPr>
        <w:t>Mindre enn eller lik</w:t>
      </w:r>
    </w:p>
    <w:p w:rsidR="00152C93" w:rsidRDefault="00152C93" w:rsidP="00665A3C">
      <w:r w:rsidRPr="00152C93">
        <w:rPr>
          <w:b/>
        </w:rPr>
        <w:t>Syntaks:</w:t>
      </w:r>
      <w:r>
        <w:t xml:space="preserve"> feltnavn le verdi</w:t>
      </w:r>
    </w:p>
    <w:p w:rsidR="00152C93" w:rsidRDefault="00152C93" w:rsidP="00152C93">
      <w:pPr>
        <w:rPr>
          <w:b/>
        </w:rPr>
      </w:pPr>
      <w:r w:rsidRPr="00152C93">
        <w:rPr>
          <w:b/>
        </w:rPr>
        <w:t>Eksempel:</w:t>
      </w:r>
    </w:p>
    <w:p w:rsidR="00152C93" w:rsidRPr="00152C93" w:rsidRDefault="00152C93" w:rsidP="00152C93">
      <w:r w:rsidRPr="00152C93">
        <w:t xml:space="preserve">/api/sakarkiv/saksmappe?$filter=saksdato </w:t>
      </w:r>
      <w:r>
        <w:t>le</w:t>
      </w:r>
      <w:r w:rsidRPr="00152C93">
        <w:t xml:space="preserve"> DateTime'2017-02-15'</w:t>
      </w:r>
    </w:p>
    <w:p w:rsidR="00224F24" w:rsidRDefault="00224F24" w:rsidP="00665A3C"/>
    <w:p w:rsidR="00152C93" w:rsidRPr="00152C93" w:rsidRDefault="00152C93" w:rsidP="00665A3C">
      <w:pPr>
        <w:rPr>
          <w:rStyle w:val="Sterkreferanse"/>
        </w:rPr>
      </w:pPr>
      <w:r w:rsidRPr="00152C93">
        <w:rPr>
          <w:rStyle w:val="Sterkreferanse"/>
        </w:rPr>
        <w:t xml:space="preserve">Og </w:t>
      </w:r>
    </w:p>
    <w:p w:rsidR="00152C93" w:rsidRDefault="00152C93" w:rsidP="00665A3C">
      <w:r w:rsidRPr="00152C93">
        <w:rPr>
          <w:b/>
        </w:rPr>
        <w:t>Syntaks:</w:t>
      </w:r>
      <w:r>
        <w:t xml:space="preserve"> uttrykk and utrykk</w:t>
      </w:r>
    </w:p>
    <w:p w:rsidR="00152C93" w:rsidRDefault="00152C93" w:rsidP="00665A3C">
      <w:pPr>
        <w:rPr>
          <w:b/>
        </w:rPr>
      </w:pPr>
      <w:r w:rsidRPr="00152C93">
        <w:rPr>
          <w:b/>
        </w:rPr>
        <w:t>Eksempel:</w:t>
      </w:r>
    </w:p>
    <w:p w:rsidR="00152C93" w:rsidRPr="007A3C48" w:rsidRDefault="007A3C48" w:rsidP="00665A3C">
      <w:r w:rsidRPr="007A3C48">
        <w:t>/api/sakarkiv/saksmappe/?$filter=saksdato gt DateTime'2017-02-10' and saksdato lt DateTime'2017-02-12'</w:t>
      </w:r>
    </w:p>
    <w:p w:rsidR="00152C93" w:rsidRDefault="00152C93" w:rsidP="00665A3C"/>
    <w:p w:rsidR="00152C93" w:rsidRPr="00152C93" w:rsidRDefault="00152C93" w:rsidP="00665A3C">
      <w:pPr>
        <w:rPr>
          <w:rStyle w:val="Sterkreferanse"/>
        </w:rPr>
      </w:pPr>
      <w:r w:rsidRPr="00152C93">
        <w:rPr>
          <w:rStyle w:val="Sterkreferanse"/>
        </w:rPr>
        <w:t>Eller</w:t>
      </w:r>
    </w:p>
    <w:p w:rsidR="00152C93" w:rsidRDefault="00152C93" w:rsidP="00665A3C">
      <w:r w:rsidRPr="00152C93">
        <w:rPr>
          <w:b/>
        </w:rPr>
        <w:t>Syntaks:</w:t>
      </w:r>
      <w:r>
        <w:t xml:space="preserve"> uttrykk or utrykk</w:t>
      </w:r>
    </w:p>
    <w:p w:rsidR="00152C93" w:rsidRDefault="00152C93" w:rsidP="00665A3C">
      <w:pPr>
        <w:rPr>
          <w:b/>
        </w:rPr>
      </w:pPr>
      <w:r w:rsidRPr="00152C93">
        <w:rPr>
          <w:b/>
        </w:rPr>
        <w:t>Eksempel:</w:t>
      </w:r>
    </w:p>
    <w:p w:rsidR="00152C93" w:rsidRDefault="005E719A" w:rsidP="00665A3C">
      <w:r w:rsidRPr="005E719A">
        <w:t>/api/sakarkiv/saksmappe/?$filter=year(saksdato) gt 2014 or year(opprettetDato) gt 2014</w:t>
      </w:r>
    </w:p>
    <w:p w:rsidR="005E719A" w:rsidRPr="00EE421B" w:rsidRDefault="005E719A" w:rsidP="00665A3C"/>
    <w:p w:rsidR="00665A3C" w:rsidRDefault="005E719A" w:rsidP="00665A3C">
      <w:pPr>
        <w:rPr>
          <w:b/>
        </w:rPr>
      </w:pPr>
      <w:r>
        <w:rPr>
          <w:b/>
        </w:rPr>
        <w:t xml:space="preserve">Flere </w:t>
      </w:r>
      <w:r w:rsidR="00665A3C" w:rsidRPr="002E7FA4">
        <w:rPr>
          <w:b/>
        </w:rPr>
        <w:t>eksempler</w:t>
      </w:r>
      <w:r>
        <w:rPr>
          <w:b/>
        </w:rPr>
        <w:t xml:space="preserve"> på filtrering</w:t>
      </w:r>
    </w:p>
    <w:p w:rsidR="005E719A" w:rsidRPr="009D0ADC" w:rsidRDefault="005E719A" w:rsidP="00665A3C">
      <w:pPr>
        <w:rPr>
          <w:rStyle w:val="Sterkreferanse"/>
        </w:rPr>
      </w:pPr>
      <w:r w:rsidRPr="009D0ADC">
        <w:rPr>
          <w:rStyle w:val="Sterkreferanse"/>
        </w:rPr>
        <w:t>De to første mappene med test i tittelen</w:t>
      </w:r>
    </w:p>
    <w:p w:rsidR="005E719A" w:rsidRPr="005E719A" w:rsidRDefault="005E719A" w:rsidP="00665A3C">
      <w:r w:rsidRPr="005E719A">
        <w:t>/api/arkivstruktur/mappe/?$top=2&amp;$filter=substringof('test',tittel)</w:t>
      </w:r>
    </w:p>
    <w:p w:rsidR="005E719A" w:rsidRDefault="005E719A" w:rsidP="00665A3C">
      <w:pPr>
        <w:rPr>
          <w:b/>
        </w:rPr>
      </w:pPr>
    </w:p>
    <w:p w:rsidR="00931E1A" w:rsidRPr="00931E1A" w:rsidRDefault="00931E1A" w:rsidP="00665A3C">
      <w:pPr>
        <w:rPr>
          <w:rStyle w:val="Sterkreferanse"/>
        </w:rPr>
      </w:pPr>
      <w:r w:rsidRPr="00931E1A">
        <w:rPr>
          <w:rStyle w:val="Sterkreferanse"/>
        </w:rPr>
        <w:t>Mapper med graderingskode B</w:t>
      </w:r>
    </w:p>
    <w:p w:rsidR="004536F2" w:rsidRPr="00931E1A" w:rsidRDefault="00931E1A" w:rsidP="00665A3C">
      <w:r w:rsidRPr="00931E1A">
        <w:t>/api/arkivstruktur/mappe/?$filter=gradering/graderingskode/kode eq 'B'</w:t>
      </w:r>
    </w:p>
    <w:p w:rsidR="009D0ADC" w:rsidRDefault="009D0ADC" w:rsidP="00665A3C">
      <w:pPr>
        <w:rPr>
          <w:b/>
        </w:rPr>
      </w:pPr>
    </w:p>
    <w:p w:rsidR="00931E1A" w:rsidRDefault="00931E1A" w:rsidP="00665A3C">
      <w:pPr>
        <w:rPr>
          <w:rStyle w:val="Sterkreferanse"/>
        </w:rPr>
      </w:pPr>
      <w:r w:rsidRPr="00931E1A">
        <w:rPr>
          <w:rStyle w:val="Sterkreferanse"/>
        </w:rPr>
        <w:lastRenderedPageBreak/>
        <w:t>Mapper med merknader som har merknadstype B</w:t>
      </w:r>
    </w:p>
    <w:p w:rsidR="00931E1A" w:rsidRDefault="00931E1A" w:rsidP="00665A3C">
      <w:pPr>
        <w:rPr>
          <w:rStyle w:val="Sterkreferanse"/>
        </w:rPr>
      </w:pPr>
    </w:p>
    <w:p w:rsidR="00931E1A" w:rsidRDefault="00931E1A" w:rsidP="00665A3C">
      <w:pPr>
        <w:rPr>
          <w:rStyle w:val="Sterkreferanse"/>
        </w:rPr>
      </w:pPr>
    </w:p>
    <w:p w:rsidR="00931E1A" w:rsidRDefault="00931E1A" w:rsidP="00665A3C">
      <w:pPr>
        <w:rPr>
          <w:rStyle w:val="Sterkreferanse"/>
        </w:rPr>
      </w:pPr>
    </w:p>
    <w:p w:rsidR="00931E1A" w:rsidRPr="00931E1A" w:rsidRDefault="00931E1A" w:rsidP="00665A3C">
      <w:pPr>
        <w:rPr>
          <w:rStyle w:val="Sterkreferanse"/>
        </w:rPr>
      </w:pPr>
    </w:p>
    <w:tbl>
      <w:tblPr>
        <w:tblStyle w:val="Listetabell3uthevingsfarge1"/>
        <w:tblW w:w="0" w:type="auto"/>
        <w:tblLayout w:type="fixed"/>
        <w:tblLook w:val="04A0" w:firstRow="1" w:lastRow="0" w:firstColumn="1" w:lastColumn="0" w:noHBand="0" w:noVBand="1"/>
      </w:tblPr>
      <w:tblGrid>
        <w:gridCol w:w="4248"/>
        <w:gridCol w:w="3685"/>
        <w:gridCol w:w="1129"/>
      </w:tblGrid>
      <w:tr w:rsidR="00665A3C" w:rsidTr="00CA12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8" w:type="dxa"/>
          </w:tcPr>
          <w:p w:rsidR="00665A3C" w:rsidRDefault="00665A3C" w:rsidP="00CA1218">
            <w:r>
              <w:t>Eksempel</w:t>
            </w:r>
          </w:p>
        </w:tc>
        <w:tc>
          <w:tcPr>
            <w:tcW w:w="3685" w:type="dxa"/>
          </w:tcPr>
          <w:p w:rsidR="00665A3C" w:rsidRDefault="00665A3C" w:rsidP="00CA1218">
            <w:pPr>
              <w:cnfStyle w:val="100000000000" w:firstRow="1" w:lastRow="0" w:firstColumn="0" w:lastColumn="0" w:oddVBand="0" w:evenVBand="0" w:oddHBand="0" w:evenHBand="0" w:firstRowFirstColumn="0" w:firstRowLastColumn="0" w:lastRowFirstColumn="0" w:lastRowLastColumn="0"/>
            </w:pPr>
            <w:r>
              <w:t>Forklaring</w:t>
            </w:r>
          </w:p>
        </w:tc>
        <w:tc>
          <w:tcPr>
            <w:tcW w:w="1129" w:type="dxa"/>
          </w:tcPr>
          <w:p w:rsidR="00665A3C" w:rsidRDefault="00665A3C" w:rsidP="00CA1218">
            <w:pPr>
              <w:cnfStyle w:val="100000000000" w:firstRow="1" w:lastRow="0" w:firstColumn="0" w:lastColumn="0" w:oddVBand="0" w:evenVBand="0" w:oddHBand="0" w:evenHBand="0" w:firstRowFirstColumn="0" w:firstRowLastColumn="0" w:lastRowFirstColumn="0" w:lastRowLastColumn="0"/>
            </w:pPr>
            <w:r>
              <w:t>Nivå</w:t>
            </w:r>
          </w:p>
        </w:tc>
      </w:tr>
      <w:tr w:rsidR="00665A3C" w:rsidRPr="00685D82" w:rsidTr="00CA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65A3C" w:rsidRPr="00685D82" w:rsidRDefault="00665A3C" w:rsidP="00CA1218">
            <w:pPr>
              <w:rPr>
                <w:rFonts w:cs="Consolas"/>
                <w:b w:val="0"/>
              </w:rPr>
            </w:pPr>
            <w:r w:rsidRPr="00685D82">
              <w:rPr>
                <w:rFonts w:cs="Consolas"/>
                <w:b w:val="0"/>
              </w:rPr>
              <w:t>..</w:t>
            </w:r>
            <w:r w:rsidRPr="00685D82">
              <w:rPr>
                <w:rFonts w:cs="Consolas"/>
                <w:b w:val="0"/>
                <w:highlight w:val="white"/>
              </w:rPr>
              <w:t>/arkivstruktur/mappe/?$expand=merknad&amp;$filter=merknad/any(m: m/merknadstype/kode eq 'B')</w:t>
            </w:r>
          </w:p>
        </w:tc>
        <w:tc>
          <w:tcPr>
            <w:tcW w:w="3685" w:type="dxa"/>
          </w:tcPr>
          <w:p w:rsidR="00665A3C" w:rsidRPr="00685D82" w:rsidRDefault="00665A3C" w:rsidP="00CA1218">
            <w:pPr>
              <w:cnfStyle w:val="000000100000" w:firstRow="0" w:lastRow="0" w:firstColumn="0" w:lastColumn="0" w:oddVBand="0" w:evenVBand="0" w:oddHBand="1" w:evenHBand="0" w:firstRowFirstColumn="0" w:firstRowLastColumn="0" w:lastRowFirstColumn="0" w:lastRowLastColumn="0"/>
            </w:pPr>
            <w:r>
              <w:t>Mapper med merknader som har merknadstype B</w:t>
            </w:r>
          </w:p>
        </w:tc>
        <w:tc>
          <w:tcPr>
            <w:tcW w:w="1129" w:type="dxa"/>
          </w:tcPr>
          <w:p w:rsidR="00665A3C" w:rsidRDefault="00665A3C" w:rsidP="00CA1218">
            <w:pPr>
              <w:cnfStyle w:val="000000100000" w:firstRow="0" w:lastRow="0" w:firstColumn="0" w:lastColumn="0" w:oddVBand="0" w:evenVBand="0" w:oddHBand="1" w:evenHBand="0" w:firstRowFirstColumn="0" w:firstRowLastColumn="0" w:lastRowFirstColumn="0" w:lastRowLastColumn="0"/>
            </w:pPr>
            <w:r>
              <w:t>utvidet</w:t>
            </w:r>
          </w:p>
        </w:tc>
      </w:tr>
      <w:tr w:rsidR="00665A3C" w:rsidRPr="00685D82" w:rsidTr="00CA1218">
        <w:tc>
          <w:tcPr>
            <w:cnfStyle w:val="001000000000" w:firstRow="0" w:lastRow="0" w:firstColumn="1" w:lastColumn="0" w:oddVBand="0" w:evenVBand="0" w:oddHBand="0" w:evenHBand="0" w:firstRowFirstColumn="0" w:firstRowLastColumn="0" w:lastRowFirstColumn="0" w:lastRowLastColumn="0"/>
            <w:tcW w:w="4248" w:type="dxa"/>
          </w:tcPr>
          <w:p w:rsidR="00665A3C" w:rsidRPr="00685D82" w:rsidRDefault="00665A3C" w:rsidP="00CA1218">
            <w:pPr>
              <w:rPr>
                <w:rFonts w:cs="Consolas"/>
                <w:b w:val="0"/>
                <w:lang w:val="en-US"/>
              </w:rPr>
            </w:pPr>
            <w:r w:rsidRPr="00685D82">
              <w:fldChar w:fldCharType="begin"/>
            </w:r>
            <w:r w:rsidRPr="00685D82">
              <w:rPr>
                <w:lang w:val="en-US"/>
                <w:rPrChange w:id="40" w:author="Tor Kjetil Nilsen" w:date="2015-05-05T12:56:00Z">
                  <w:rPr/>
                </w:rPrChange>
              </w:rPr>
              <w:instrText xml:space="preserve"> HYPERLINK "http://n5test.kxml.no/api/arkivstruktur/Arkivdel/1235/mappe?$top=2&amp;$filter=tittel%20eq%20%E2%80%98testmappe%E2%80%99" </w:instrText>
            </w:r>
            <w:r w:rsidRPr="00685D82">
              <w:fldChar w:fldCharType="separate"/>
            </w:r>
            <w:r w:rsidRPr="00685D82">
              <w:rPr>
                <w:rStyle w:val="Hyperkobling"/>
                <w:b w:val="0"/>
                <w:lang w:val="en-US"/>
              </w:rPr>
              <w:t>../arkivdel/1235/mappe?$top=2&amp;$filter=contains(‘testmappe’, tittel) eq true</w:t>
            </w:r>
            <w:r w:rsidRPr="00685D82">
              <w:rPr>
                <w:rStyle w:val="Hyperkobling"/>
                <w:lang w:val="en-US"/>
              </w:rPr>
              <w:fldChar w:fldCharType="end"/>
            </w:r>
            <w:r w:rsidRPr="00685D82">
              <w:rPr>
                <w:rStyle w:val="Hyperkobling"/>
                <w:b w:val="0"/>
                <w:lang w:val="en-US"/>
              </w:rPr>
              <w:t xml:space="preserve"> $orderby=oppdatertDato desc</w:t>
            </w:r>
          </w:p>
        </w:tc>
        <w:tc>
          <w:tcPr>
            <w:tcW w:w="3685" w:type="dxa"/>
          </w:tcPr>
          <w:p w:rsidR="00665A3C" w:rsidRPr="00685D82" w:rsidRDefault="00665A3C" w:rsidP="00CA1218">
            <w:pPr>
              <w:cnfStyle w:val="000000000000" w:firstRow="0" w:lastRow="0" w:firstColumn="0" w:lastColumn="0" w:oddVBand="0" w:evenVBand="0" w:oddHBand="0" w:evenHBand="0" w:firstRowFirstColumn="0" w:firstRowLastColumn="0" w:lastRowFirstColumn="0" w:lastRowLastColumn="0"/>
            </w:pPr>
            <w:r w:rsidRPr="00685D82">
              <w:t>De to første mapper hv</w:t>
            </w:r>
            <w:r>
              <w:t>or testmappe er en del av tittel sortert synkende på oppdatertDato</w:t>
            </w:r>
          </w:p>
        </w:tc>
        <w:tc>
          <w:tcPr>
            <w:tcW w:w="1129" w:type="dxa"/>
          </w:tcPr>
          <w:p w:rsidR="00665A3C" w:rsidRPr="00685D82" w:rsidRDefault="00665A3C" w:rsidP="00CA1218">
            <w:pPr>
              <w:cnfStyle w:val="000000000000" w:firstRow="0" w:lastRow="0" w:firstColumn="0" w:lastColumn="0" w:oddVBand="0" w:evenVBand="0" w:oddHBand="0" w:evenHBand="0" w:firstRowFirstColumn="0" w:firstRowLastColumn="0" w:lastRowFirstColumn="0" w:lastRowLastColumn="0"/>
            </w:pPr>
            <w:r>
              <w:t>basis</w:t>
            </w:r>
          </w:p>
        </w:tc>
      </w:tr>
      <w:tr w:rsidR="00665A3C" w:rsidRPr="00685D82" w:rsidTr="00CA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65A3C" w:rsidRPr="006F1F66" w:rsidRDefault="00665A3C" w:rsidP="00CA1218">
            <w:pPr>
              <w:rPr>
                <w:highlight w:val="yellow"/>
              </w:rPr>
            </w:pPr>
            <w:r w:rsidRPr="008A0475">
              <w:rPr>
                <w:rFonts w:cs="Consolas"/>
                <w:b w:val="0"/>
              </w:rPr>
              <w:t>../api/arkivstruktur/Mappe?$filter=klasse/klasseID eq '12</w:t>
            </w:r>
            <w:r>
              <w:rPr>
                <w:rFonts w:cs="Consolas"/>
                <w:b w:val="0"/>
              </w:rPr>
              <w:t>/2</w:t>
            </w:r>
            <w:r w:rsidRPr="008A0475">
              <w:rPr>
                <w:rFonts w:cs="Consolas"/>
                <w:b w:val="0"/>
              </w:rPr>
              <w:t>' and klasse/klassifikasjonssystem/klassifikasjonstype/kode eq '</w:t>
            </w:r>
            <w:r>
              <w:rPr>
                <w:rFonts w:cs="Consolas"/>
                <w:b w:val="0"/>
              </w:rPr>
              <w:t>GBNR</w:t>
            </w:r>
            <w:r w:rsidRPr="008A0475">
              <w:rPr>
                <w:rFonts w:cs="Consolas"/>
                <w:b w:val="0"/>
              </w:rPr>
              <w:t>'</w:t>
            </w:r>
          </w:p>
        </w:tc>
        <w:tc>
          <w:tcPr>
            <w:tcW w:w="3685" w:type="dxa"/>
          </w:tcPr>
          <w:p w:rsidR="00665A3C" w:rsidRPr="008A0475" w:rsidRDefault="00665A3C" w:rsidP="00CA1218">
            <w:pPr>
              <w:cnfStyle w:val="000000100000" w:firstRow="0" w:lastRow="0" w:firstColumn="0" w:lastColumn="0" w:oddVBand="0" w:evenVBand="0" w:oddHBand="1" w:evenHBand="0" w:firstRowFirstColumn="0" w:firstRowLastColumn="0" w:lastRowFirstColumn="0" w:lastRowLastColumn="0"/>
            </w:pPr>
            <w:r w:rsidRPr="008A0475">
              <w:t>Mappe med klassering på eiendom</w:t>
            </w:r>
          </w:p>
        </w:tc>
        <w:tc>
          <w:tcPr>
            <w:tcW w:w="1129" w:type="dxa"/>
          </w:tcPr>
          <w:p w:rsidR="00665A3C" w:rsidRPr="008A0475" w:rsidRDefault="00665A3C" w:rsidP="00CA1218">
            <w:pPr>
              <w:cnfStyle w:val="000000100000" w:firstRow="0" w:lastRow="0" w:firstColumn="0" w:lastColumn="0" w:oddVBand="0" w:evenVBand="0" w:oddHBand="1" w:evenHBand="0" w:firstRowFirstColumn="0" w:firstRowLastColumn="0" w:lastRowFirstColumn="0" w:lastRowLastColumn="0"/>
            </w:pPr>
            <w:r w:rsidRPr="008A0475">
              <w:t>utvidet</w:t>
            </w:r>
          </w:p>
        </w:tc>
      </w:tr>
      <w:tr w:rsidR="00665A3C" w:rsidRPr="00685D82" w:rsidTr="00CA1218">
        <w:tc>
          <w:tcPr>
            <w:cnfStyle w:val="001000000000" w:firstRow="0" w:lastRow="0" w:firstColumn="1" w:lastColumn="0" w:oddVBand="0" w:evenVBand="0" w:oddHBand="0" w:evenHBand="0" w:firstRowFirstColumn="0" w:firstRowLastColumn="0" w:lastRowFirstColumn="0" w:lastRowLastColumn="0"/>
            <w:tcW w:w="4248" w:type="dxa"/>
          </w:tcPr>
          <w:p w:rsidR="00665A3C" w:rsidRDefault="00665A3C" w:rsidP="00CA1218">
            <w:r w:rsidRPr="008A0475">
              <w:rPr>
                <w:rFonts w:cs="Consolas"/>
                <w:b w:val="0"/>
              </w:rPr>
              <w:t>../api/arkivstruktur/Mappe?$filter=klasse/klasseID eq '12345678901' and klasse/klassifikasjonssystem/klassifikasjonstype/kode eq 'PNR'</w:t>
            </w:r>
          </w:p>
        </w:tc>
        <w:tc>
          <w:tcPr>
            <w:tcW w:w="3685" w:type="dxa"/>
          </w:tcPr>
          <w:p w:rsidR="00665A3C" w:rsidRPr="00A216A1" w:rsidRDefault="00665A3C" w:rsidP="00CA1218">
            <w:pPr>
              <w:cnfStyle w:val="000000000000" w:firstRow="0" w:lastRow="0" w:firstColumn="0" w:lastColumn="0" w:oddVBand="0" w:evenVBand="0" w:oddHBand="0" w:evenHBand="0" w:firstRowFirstColumn="0" w:firstRowLastColumn="0" w:lastRowFirstColumn="0" w:lastRowLastColumn="0"/>
            </w:pPr>
            <w:r>
              <w:t>Mappe med k</w:t>
            </w:r>
            <w:r w:rsidRPr="00A216A1">
              <w:t>lassering på fødselsnr</w:t>
            </w:r>
          </w:p>
        </w:tc>
        <w:tc>
          <w:tcPr>
            <w:tcW w:w="1129" w:type="dxa"/>
          </w:tcPr>
          <w:p w:rsidR="00665A3C" w:rsidRDefault="00665A3C" w:rsidP="00CA1218">
            <w:pPr>
              <w:cnfStyle w:val="000000000000" w:firstRow="0" w:lastRow="0" w:firstColumn="0" w:lastColumn="0" w:oddVBand="0" w:evenVBand="0" w:oddHBand="0" w:evenHBand="0" w:firstRowFirstColumn="0" w:firstRowLastColumn="0" w:lastRowFirstColumn="0" w:lastRowLastColumn="0"/>
            </w:pPr>
            <w:r>
              <w:t>utvidet</w:t>
            </w:r>
          </w:p>
        </w:tc>
      </w:tr>
      <w:tr w:rsidR="00665A3C" w:rsidRPr="00685D82" w:rsidTr="00CA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65A3C" w:rsidRDefault="00665A3C" w:rsidP="00CA1218">
            <w:r w:rsidRPr="008A0475">
              <w:rPr>
                <w:rFonts w:cs="Consolas"/>
                <w:b w:val="0"/>
              </w:rPr>
              <w:t>../api/arkivstruktur/Mappe?$filter</w:t>
            </w:r>
            <w:r>
              <w:rPr>
                <w:rFonts w:cs="Consolas"/>
                <w:b w:val="0"/>
              </w:rPr>
              <w:t>=klasse/klasseID eq '123456789</w:t>
            </w:r>
            <w:r w:rsidRPr="008A0475">
              <w:rPr>
                <w:rFonts w:cs="Consolas"/>
                <w:b w:val="0"/>
              </w:rPr>
              <w:t>' and klasse/klassifikasjonssystem/klassifikasjonstype/kode eq '</w:t>
            </w:r>
            <w:r>
              <w:rPr>
                <w:rFonts w:cs="Consolas"/>
                <w:b w:val="0"/>
              </w:rPr>
              <w:t>ORG</w:t>
            </w:r>
            <w:r w:rsidRPr="008A0475">
              <w:rPr>
                <w:rFonts w:cs="Consolas"/>
                <w:b w:val="0"/>
              </w:rPr>
              <w:t>'</w:t>
            </w:r>
          </w:p>
        </w:tc>
        <w:tc>
          <w:tcPr>
            <w:tcW w:w="3685" w:type="dxa"/>
          </w:tcPr>
          <w:p w:rsidR="00665A3C" w:rsidRPr="00A216A1" w:rsidRDefault="00665A3C" w:rsidP="00CA1218">
            <w:pPr>
              <w:cnfStyle w:val="000000100000" w:firstRow="0" w:lastRow="0" w:firstColumn="0" w:lastColumn="0" w:oddVBand="0" w:evenVBand="0" w:oddHBand="1" w:evenHBand="0" w:firstRowFirstColumn="0" w:firstRowLastColumn="0" w:lastRowFirstColumn="0" w:lastRowLastColumn="0"/>
            </w:pPr>
            <w:r>
              <w:t>Mappe med k</w:t>
            </w:r>
            <w:r w:rsidRPr="00A216A1">
              <w:t>lassering på organisasjonsnr</w:t>
            </w:r>
          </w:p>
        </w:tc>
        <w:tc>
          <w:tcPr>
            <w:tcW w:w="1129" w:type="dxa"/>
          </w:tcPr>
          <w:p w:rsidR="00665A3C" w:rsidRDefault="00665A3C" w:rsidP="00CA1218">
            <w:pPr>
              <w:cnfStyle w:val="000000100000" w:firstRow="0" w:lastRow="0" w:firstColumn="0" w:lastColumn="0" w:oddVBand="0" w:evenVBand="0" w:oddHBand="1" w:evenHBand="0" w:firstRowFirstColumn="0" w:firstRowLastColumn="0" w:lastRowFirstColumn="0" w:lastRowLastColumn="0"/>
            </w:pPr>
            <w:r>
              <w:t>utvidet</w:t>
            </w:r>
          </w:p>
        </w:tc>
      </w:tr>
      <w:tr w:rsidR="00665A3C" w:rsidRPr="00685D82" w:rsidTr="00CA1218">
        <w:tc>
          <w:tcPr>
            <w:cnfStyle w:val="001000000000" w:firstRow="0" w:lastRow="0" w:firstColumn="1" w:lastColumn="0" w:oddVBand="0" w:evenVBand="0" w:oddHBand="0" w:evenHBand="0" w:firstRowFirstColumn="0" w:firstRowLastColumn="0" w:lastRowFirstColumn="0" w:lastRowLastColumn="0"/>
            <w:tcW w:w="4248" w:type="dxa"/>
          </w:tcPr>
          <w:p w:rsidR="00665A3C" w:rsidRPr="000F3B17" w:rsidRDefault="00665A3C" w:rsidP="00CA1218">
            <w:pPr>
              <w:rPr>
                <w:b w:val="0"/>
              </w:rPr>
            </w:pPr>
            <w:r w:rsidRPr="000F3B17">
              <w:rPr>
                <w:b w:val="0"/>
              </w:rPr>
              <w:t>../api/sakarkiv/Saksmappe/?$filter=sakspart/any(s:s/Default.SakspartPersonType/foedselsnummer eq '12334566')</w:t>
            </w:r>
          </w:p>
        </w:tc>
        <w:tc>
          <w:tcPr>
            <w:tcW w:w="3685" w:type="dxa"/>
          </w:tcPr>
          <w:p w:rsidR="00665A3C" w:rsidRPr="00616FC6" w:rsidRDefault="00665A3C" w:rsidP="00CA1218">
            <w:pPr>
              <w:cnfStyle w:val="000000000000" w:firstRow="0" w:lastRow="0" w:firstColumn="0" w:lastColumn="0" w:oddVBand="0" w:evenVBand="0" w:oddHBand="0" w:evenHBand="0" w:firstRowFirstColumn="0" w:firstRowLastColumn="0" w:lastRowFirstColumn="0" w:lastRowLastColumn="0"/>
            </w:pPr>
            <w:r w:rsidRPr="000F3B17">
              <w:t>Saksmapper med sakspart(SakspartPerson) med gitt fødselsnr</w:t>
            </w:r>
          </w:p>
        </w:tc>
        <w:tc>
          <w:tcPr>
            <w:tcW w:w="1129" w:type="dxa"/>
          </w:tcPr>
          <w:p w:rsidR="00665A3C" w:rsidRPr="000F3B17" w:rsidRDefault="00665A3C" w:rsidP="00CA1218">
            <w:pPr>
              <w:cnfStyle w:val="000000000000" w:firstRow="0" w:lastRow="0" w:firstColumn="0" w:lastColumn="0" w:oddVBand="0" w:evenVBand="0" w:oddHBand="0" w:evenHBand="0" w:firstRowFirstColumn="0" w:firstRowLastColumn="0" w:lastRowFirstColumn="0" w:lastRowLastColumn="0"/>
            </w:pPr>
            <w:r>
              <w:t>utvidet</w:t>
            </w:r>
          </w:p>
        </w:tc>
      </w:tr>
      <w:tr w:rsidR="00665A3C" w:rsidRPr="00685D82" w:rsidTr="00CA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65A3C" w:rsidRDefault="00665A3C" w:rsidP="00CA1218">
            <w:r w:rsidRPr="000F3B17">
              <w:rPr>
                <w:b w:val="0"/>
              </w:rPr>
              <w:t>../api/sakarkiv/Saksmappe/?$filter=sakspart/any(s:s/Default.Sakspart</w:t>
            </w:r>
            <w:r>
              <w:rPr>
                <w:b w:val="0"/>
              </w:rPr>
              <w:t>Enhet</w:t>
            </w:r>
            <w:r w:rsidRPr="000F3B17">
              <w:rPr>
                <w:b w:val="0"/>
              </w:rPr>
              <w:t>Type/</w:t>
            </w:r>
            <w:r>
              <w:rPr>
                <w:b w:val="0"/>
              </w:rPr>
              <w:t>organisasjons</w:t>
            </w:r>
            <w:r w:rsidRPr="000F3B17">
              <w:rPr>
                <w:b w:val="0"/>
              </w:rPr>
              <w:t>nummer eq '12334566')</w:t>
            </w:r>
          </w:p>
        </w:tc>
        <w:tc>
          <w:tcPr>
            <w:tcW w:w="3685" w:type="dxa"/>
          </w:tcPr>
          <w:p w:rsidR="00665A3C" w:rsidRPr="00616FC6" w:rsidRDefault="00665A3C" w:rsidP="00CA1218">
            <w:pPr>
              <w:cnfStyle w:val="000000100000" w:firstRow="0" w:lastRow="0" w:firstColumn="0" w:lastColumn="0" w:oddVBand="0" w:evenVBand="0" w:oddHBand="1" w:evenHBand="0" w:firstRowFirstColumn="0" w:firstRowLastColumn="0" w:lastRowFirstColumn="0" w:lastRowLastColumn="0"/>
            </w:pPr>
            <w:r w:rsidRPr="00616FC6">
              <w:t>Sakspart med organisasjonsnr</w:t>
            </w:r>
          </w:p>
        </w:tc>
        <w:tc>
          <w:tcPr>
            <w:tcW w:w="1129" w:type="dxa"/>
          </w:tcPr>
          <w:p w:rsidR="00665A3C" w:rsidRPr="00616FC6" w:rsidRDefault="00665A3C" w:rsidP="00CA1218">
            <w:pPr>
              <w:cnfStyle w:val="000000100000" w:firstRow="0" w:lastRow="0" w:firstColumn="0" w:lastColumn="0" w:oddVBand="0" w:evenVBand="0" w:oddHBand="1" w:evenHBand="0" w:firstRowFirstColumn="0" w:firstRowLastColumn="0" w:lastRowFirstColumn="0" w:lastRowLastColumn="0"/>
            </w:pPr>
            <w:r>
              <w:t>utvidet</w:t>
            </w:r>
          </w:p>
        </w:tc>
      </w:tr>
      <w:tr w:rsidR="00665A3C" w:rsidRPr="00685D82" w:rsidTr="00CA1218">
        <w:tc>
          <w:tcPr>
            <w:cnfStyle w:val="001000000000" w:firstRow="0" w:lastRow="0" w:firstColumn="1" w:lastColumn="0" w:oddVBand="0" w:evenVBand="0" w:oddHBand="0" w:evenHBand="0" w:firstRowFirstColumn="0" w:firstRowLastColumn="0" w:lastRowFirstColumn="0" w:lastRowLastColumn="0"/>
            <w:tcW w:w="4248" w:type="dxa"/>
          </w:tcPr>
          <w:p w:rsidR="00665A3C" w:rsidRPr="00D839E8" w:rsidRDefault="00665A3C" w:rsidP="00CA1218">
            <w:pPr>
              <w:rPr>
                <w:b w:val="0"/>
              </w:rPr>
            </w:pPr>
            <w:r>
              <w:rPr>
                <w:b w:val="0"/>
              </w:rPr>
              <w:t>..</w:t>
            </w:r>
            <w:r w:rsidRPr="00D839E8">
              <w:rPr>
                <w:b w:val="0"/>
              </w:rPr>
              <w:t>api/sakarkiv/journalpost/?$filter=korrespondansepart/any(s:s/Default.KorrespondansepartPersonType/foedselsnummer eq '12334566')</w:t>
            </w:r>
          </w:p>
        </w:tc>
        <w:tc>
          <w:tcPr>
            <w:tcW w:w="3685" w:type="dxa"/>
          </w:tcPr>
          <w:p w:rsidR="00665A3C" w:rsidRPr="00616FC6" w:rsidRDefault="00665A3C" w:rsidP="00CA1218">
            <w:pPr>
              <w:cnfStyle w:val="000000000000" w:firstRow="0" w:lastRow="0" w:firstColumn="0" w:lastColumn="0" w:oddVBand="0" w:evenVBand="0" w:oddHBand="0" w:evenHBand="0" w:firstRowFirstColumn="0" w:firstRowLastColumn="0" w:lastRowFirstColumn="0" w:lastRowLastColumn="0"/>
            </w:pPr>
            <w:r w:rsidRPr="00616FC6">
              <w:t>Korrespondansepart med fødselsnummer</w:t>
            </w:r>
          </w:p>
        </w:tc>
        <w:tc>
          <w:tcPr>
            <w:tcW w:w="1129" w:type="dxa"/>
          </w:tcPr>
          <w:p w:rsidR="00665A3C" w:rsidRPr="00616FC6" w:rsidRDefault="00665A3C" w:rsidP="00CA1218">
            <w:pPr>
              <w:cnfStyle w:val="000000000000" w:firstRow="0" w:lastRow="0" w:firstColumn="0" w:lastColumn="0" w:oddVBand="0" w:evenVBand="0" w:oddHBand="0" w:evenHBand="0" w:firstRowFirstColumn="0" w:firstRowLastColumn="0" w:lastRowFirstColumn="0" w:lastRowLastColumn="0"/>
            </w:pPr>
            <w:r>
              <w:t>utvidet</w:t>
            </w:r>
          </w:p>
        </w:tc>
      </w:tr>
      <w:tr w:rsidR="00665A3C" w:rsidRPr="0005645F" w:rsidTr="00CA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65A3C" w:rsidRPr="00D839E8" w:rsidRDefault="00665A3C" w:rsidP="00CA1218">
            <w:r w:rsidRPr="00D839E8">
              <w:rPr>
                <w:rFonts w:cs="Consolas"/>
                <w:b w:val="0"/>
              </w:rPr>
              <w:t>..api/arkivstruktur/mappe/?$filter=nasjonalidentifikator/any(i: i/Default.BygningType/byggidentifikator/bygningsNummer eq '12345678')</w:t>
            </w:r>
          </w:p>
        </w:tc>
        <w:tc>
          <w:tcPr>
            <w:tcW w:w="3685" w:type="dxa"/>
          </w:tcPr>
          <w:p w:rsidR="00665A3C" w:rsidRPr="0005645F" w:rsidRDefault="00665A3C" w:rsidP="00CA1218">
            <w:pPr>
              <w:cnfStyle w:val="000000100000" w:firstRow="0" w:lastRow="0" w:firstColumn="0" w:lastColumn="0" w:oddVBand="0" w:evenVBand="0" w:oddHBand="1" w:evenHBand="0" w:firstRowFirstColumn="0" w:firstRowLastColumn="0" w:lastRowFirstColumn="0" w:lastRowLastColumn="0"/>
            </w:pPr>
            <w:r w:rsidRPr="00D839E8">
              <w:t>Nasjonal identifikator med bygningsnr</w:t>
            </w:r>
          </w:p>
        </w:tc>
        <w:tc>
          <w:tcPr>
            <w:tcW w:w="1129" w:type="dxa"/>
          </w:tcPr>
          <w:p w:rsidR="00665A3C" w:rsidRPr="00D839E8" w:rsidRDefault="00665A3C" w:rsidP="00CA1218">
            <w:pPr>
              <w:cnfStyle w:val="000000100000" w:firstRow="0" w:lastRow="0" w:firstColumn="0" w:lastColumn="0" w:oddVBand="0" w:evenVBand="0" w:oddHBand="1" w:evenHBand="0" w:firstRowFirstColumn="0" w:firstRowLastColumn="0" w:lastRowFirstColumn="0" w:lastRowLastColumn="0"/>
            </w:pPr>
            <w:r>
              <w:t>utvidet</w:t>
            </w:r>
          </w:p>
        </w:tc>
      </w:tr>
    </w:tbl>
    <w:p w:rsidR="00665A3C" w:rsidRDefault="00665A3C" w:rsidP="00665A3C"/>
    <w:p w:rsidR="00665A3C" w:rsidRDefault="00665A3C" w:rsidP="00665A3C">
      <w:pPr>
        <w:rPr>
          <w:b/>
        </w:rPr>
      </w:pPr>
      <w:r>
        <w:rPr>
          <w:b/>
        </w:rPr>
        <w:t>Søk</w:t>
      </w:r>
    </w:p>
    <w:p w:rsidR="00665A3C" w:rsidRDefault="00665A3C" w:rsidP="00665A3C">
      <w:r>
        <w:t>$search brukes for generelt søk. Arkivkjernen bestemmer hvordan denne er implementert med hensyn på hvilke felter den inkluderer i søk og om for eksempel innhold i dokumenter er med.</w:t>
      </w:r>
    </w:p>
    <w:p w:rsidR="00931E1A" w:rsidRDefault="00931E1A" w:rsidP="00665A3C">
      <w:r>
        <w:t>Eksempel på hvordan syntaks for et søk i et arkiv kan se ut:</w:t>
      </w:r>
    </w:p>
    <w:p w:rsidR="00931E1A" w:rsidRDefault="00931E1A" w:rsidP="00665A3C">
      <w:r>
        <w:t>/api/</w:t>
      </w:r>
      <w:r w:rsidRPr="00931E1A">
        <w:t>arkivstruktur/arkiv?$search='test'</w:t>
      </w:r>
    </w:p>
    <w:p w:rsidR="00931E1A" w:rsidRDefault="00931E1A" w:rsidP="00665A3C"/>
    <w:p w:rsidR="00665A3C" w:rsidRDefault="00665A3C" w:rsidP="00665A3C">
      <w:pPr>
        <w:rPr>
          <w:b/>
        </w:rPr>
      </w:pPr>
      <w:r w:rsidRPr="00EE421B">
        <w:rPr>
          <w:b/>
        </w:rPr>
        <w:t>Sortering</w:t>
      </w:r>
    </w:p>
    <w:p w:rsidR="00665A3C" w:rsidRPr="00EE421B" w:rsidRDefault="00665A3C" w:rsidP="00665A3C">
      <w:r>
        <w:t>$orderby brukes for å angi sortering av resultat etter gitte felter.</w:t>
      </w:r>
    </w:p>
    <w:p w:rsidR="00665A3C" w:rsidRPr="00EE421B" w:rsidRDefault="00665A3C" w:rsidP="00665A3C">
      <w:pPr>
        <w:rPr>
          <w:b/>
        </w:rPr>
      </w:pPr>
      <w:r w:rsidRPr="00EE421B">
        <w:rPr>
          <w:b/>
        </w:rPr>
        <w:t>Resultatoppdeling (Paginering)</w:t>
      </w:r>
    </w:p>
    <w:p w:rsidR="00665A3C" w:rsidRDefault="00665A3C" w:rsidP="00665A3C">
      <w:r>
        <w:t>På klientsiden kan $top og $skip brukes sammen for å angi hvilken side av søkeresultatet en ønsker returnert. $top gir antallet som skal returneres, og $skip gir antallet en skal hoppe over og ikke inkludere i resultatet.</w:t>
      </w:r>
    </w:p>
    <w:p w:rsidR="00665A3C" w:rsidRDefault="00665A3C" w:rsidP="00665A3C">
      <w:r>
        <w:t>Serverstyrt resultatoppdeling kan settes av arkivkjernen med PageSize. Pagesize setter max antall som kan returneres fra arkivkjerne og kjerne må returnere en next link som gir neste siden.</w:t>
      </w:r>
    </w:p>
    <w:p w:rsidR="00665A3C" w:rsidRDefault="00665A3C" w:rsidP="00665A3C">
      <w:pPr>
        <w:rPr>
          <w:b/>
        </w:rPr>
      </w:pPr>
      <w:r w:rsidRPr="00200517">
        <w:rPr>
          <w:b/>
        </w:rPr>
        <w:t xml:space="preserve">Filter på </w:t>
      </w:r>
      <w:r>
        <w:rPr>
          <w:b/>
        </w:rPr>
        <w:t>under</w:t>
      </w:r>
      <w:r w:rsidRPr="00200517">
        <w:rPr>
          <w:b/>
        </w:rPr>
        <w:t>objekter</w:t>
      </w:r>
    </w:p>
    <w:p w:rsidR="00665A3C" w:rsidRDefault="00665A3C" w:rsidP="00665A3C">
      <w:r>
        <w:t>Any eller All brukes for å filtrere på navigerbare objekter. Det kan være begrensninger på hvor mange nivå/dybde en arkivkjerne støtter.</w:t>
      </w:r>
    </w:p>
    <w:p w:rsidR="00665A3C" w:rsidRDefault="00665A3C" w:rsidP="00665A3C"/>
    <w:tbl>
      <w:tblPr>
        <w:tblStyle w:val="Rutenettabell1lysuthevingsfarge1"/>
        <w:tblW w:w="0" w:type="auto"/>
        <w:tblLook w:val="04A0" w:firstRow="1" w:lastRow="0" w:firstColumn="1" w:lastColumn="0" w:noHBand="0" w:noVBand="1"/>
      </w:tblPr>
      <w:tblGrid>
        <w:gridCol w:w="7289"/>
        <w:gridCol w:w="1773"/>
      </w:tblGrid>
      <w:tr w:rsidR="00665A3C" w:rsidTr="00CA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5A3C" w:rsidRDefault="00665A3C" w:rsidP="00CA1218">
            <w:r w:rsidRPr="00560C70">
              <w:t>localhost:49708/api/sakarkiv/saksmappe?$filter=nasjonalidentifikator/any(i: i/Default.BygningType/byggidentifikator/bygningsNummer eq '12345678')</w:t>
            </w:r>
          </w:p>
        </w:tc>
        <w:tc>
          <w:tcPr>
            <w:tcW w:w="4531" w:type="dxa"/>
          </w:tcPr>
          <w:p w:rsidR="00665A3C"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Tr="00CA1218">
        <w:tc>
          <w:tcPr>
            <w:cnfStyle w:val="001000000000" w:firstRow="0" w:lastRow="0" w:firstColumn="1" w:lastColumn="0" w:oddVBand="0" w:evenVBand="0" w:oddHBand="0" w:evenHBand="0" w:firstRowFirstColumn="0" w:firstRowLastColumn="0" w:lastRowFirstColumn="0" w:lastRowLastColumn="0"/>
            <w:tcW w:w="4531" w:type="dxa"/>
          </w:tcPr>
          <w:p w:rsidR="00665A3C" w:rsidRPr="00560C70" w:rsidRDefault="00665A3C" w:rsidP="00CA1218">
            <w:pPr>
              <w:rPr>
                <w:b w:val="0"/>
              </w:rPr>
            </w:pPr>
            <w:r w:rsidRPr="00560C70">
              <w:rPr>
                <w:b w:val="0"/>
              </w:rPr>
              <w:t>localhost:49708/api/sakarkiv/saksmappe?$filter=nasjonalidentifikator/any(i: i/Default.BygningType/byggidentifikator/bygningsNummer eq '12345678')</w:t>
            </w:r>
          </w:p>
        </w:tc>
        <w:tc>
          <w:tcPr>
            <w:tcW w:w="4531" w:type="dxa"/>
          </w:tcPr>
          <w:p w:rsidR="00665A3C" w:rsidRDefault="00665A3C" w:rsidP="00CA1218">
            <w:pPr>
              <w:cnfStyle w:val="000000000000" w:firstRow="0" w:lastRow="0" w:firstColumn="0" w:lastColumn="0" w:oddVBand="0" w:evenVBand="0" w:oddHBand="0" w:evenHBand="0" w:firstRowFirstColumn="0" w:firstRowLastColumn="0" w:lastRowFirstColumn="0" w:lastRowLastColumn="0"/>
            </w:pPr>
          </w:p>
        </w:tc>
      </w:tr>
    </w:tbl>
    <w:p w:rsidR="00665A3C" w:rsidRDefault="00665A3C" w:rsidP="00665A3C"/>
    <w:p w:rsidR="00665A3C" w:rsidRDefault="00665A3C" w:rsidP="00665A3C"/>
    <w:p w:rsidR="00665A3C" w:rsidRPr="00743C40" w:rsidRDefault="00665A3C" w:rsidP="00665A3C">
      <w:pPr>
        <w:rPr>
          <w:b/>
        </w:rPr>
      </w:pPr>
      <w:r w:rsidRPr="00743C40">
        <w:rPr>
          <w:b/>
        </w:rPr>
        <w:t>Resultat med underobjekter</w:t>
      </w:r>
    </w:p>
    <w:p w:rsidR="00665A3C" w:rsidRDefault="00665A3C" w:rsidP="00665A3C">
      <w:r>
        <w:t xml:space="preserve">$expand brukes for å inkludere underobjekter i resultat. Det kan være begrensninger på hvor mange nivå en arkivkjerne støtter. Som standard skal ikke underobjekter returneres hvis dette ikke spesifiseres med $expand. Hvor mange nivåer som støttes settes opp i kjernen med MaxExpansionDepth. </w:t>
      </w:r>
    </w:p>
    <w:p w:rsidR="00665A3C" w:rsidRPr="00D91A4C" w:rsidRDefault="00665A3C" w:rsidP="00665A3C">
      <w:pPr>
        <w:rPr>
          <w:b/>
        </w:rPr>
      </w:pPr>
      <w:r w:rsidRPr="00D91A4C">
        <w:rPr>
          <w:b/>
        </w:rPr>
        <w:t>Filter og tilgangsstyring</w:t>
      </w:r>
    </w:p>
    <w:p w:rsidR="00665A3C" w:rsidRDefault="00665A3C" w:rsidP="00665A3C">
      <w:r>
        <w:t>Ved søk skal arkivkjernen ta hensyn til tilgangsrettigheter slik at brukere ikke får uautorisert tilgang til informasjon. Er informasjonen unntatt offentlighet, skjermet eller gradert så skal ikke uautoriserte brukere få tilgang til dette. Dette kan bety at en bruker har lov til å registrere et objekt, men ikke rettigheter til å vise dette etterpå.</w:t>
      </w:r>
    </w:p>
    <w:p w:rsidR="00665A3C" w:rsidRDefault="00665A3C" w:rsidP="00665A3C"/>
    <w:p w:rsidR="00665A3C" w:rsidRDefault="00665A3C" w:rsidP="00665A3C">
      <w:r>
        <w:t>Resultatkoder ved navigering/søk</w:t>
      </w:r>
    </w:p>
    <w:tbl>
      <w:tblPr>
        <w:tblStyle w:val="Listetabell3uthevingsfarge1"/>
        <w:tblW w:w="5459" w:type="dxa"/>
        <w:tblLook w:val="04A0" w:firstRow="1" w:lastRow="0" w:firstColumn="1" w:lastColumn="0" w:noHBand="0" w:noVBand="1"/>
      </w:tblPr>
      <w:tblGrid>
        <w:gridCol w:w="1636"/>
        <w:gridCol w:w="3597"/>
        <w:gridCol w:w="226"/>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98" w:type="pct"/>
          </w:tcPr>
          <w:p w:rsidR="00665A3C" w:rsidRPr="00F20899" w:rsidRDefault="00665A3C" w:rsidP="00CA1218">
            <w:r>
              <w:t>Statuskode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98" w:type="pct"/>
          </w:tcPr>
          <w:p w:rsidR="00665A3C" w:rsidRPr="00F20899" w:rsidRDefault="00665A3C" w:rsidP="00CA1218">
            <w:r>
              <w:t>200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400</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BadRequest - ugyldig forespørsel</w:t>
            </w:r>
          </w:p>
        </w:tc>
        <w:tc>
          <w:tcPr>
            <w:tcW w:w="0" w:type="auto"/>
            <w:hideMark/>
          </w:tcPr>
          <w:tbl>
            <w:tblPr>
              <w:tblW w:w="10" w:type="dxa"/>
              <w:tblCellMar>
                <w:left w:w="0" w:type="dxa"/>
                <w:right w:w="0" w:type="dxa"/>
              </w:tblCellMar>
              <w:tblLook w:val="04A0" w:firstRow="1" w:lastRow="0" w:firstColumn="1" w:lastColumn="0" w:noHBand="0" w:noVBand="1"/>
            </w:tblPr>
            <w:tblGrid>
              <w:gridCol w:w="10"/>
            </w:tblGrid>
            <w:tr w:rsidR="00665A3C" w:rsidRPr="00F20899" w:rsidTr="00CA1218">
              <w:trPr>
                <w:trHeight w:val="256"/>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403</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Forbidden - ingen tilgang</w:t>
            </w:r>
          </w:p>
        </w:tc>
        <w:tc>
          <w:tcPr>
            <w:tcW w:w="0" w:type="auto"/>
            <w:hideMark/>
          </w:tcPr>
          <w:tbl>
            <w:tblPr>
              <w:tblW w:w="10" w:type="dxa"/>
              <w:tblCellMar>
                <w:left w:w="0" w:type="dxa"/>
                <w:right w:w="0" w:type="dxa"/>
              </w:tblCellMar>
              <w:tblLook w:val="04A0" w:firstRow="1" w:lastRow="0" w:firstColumn="1" w:lastColumn="0" w:noHBand="0" w:noVBand="1"/>
            </w:tblPr>
            <w:tblGrid>
              <w:gridCol w:w="10"/>
            </w:tblGrid>
            <w:tr w:rsidR="00665A3C" w:rsidRPr="00F20899" w:rsidTr="00CA1218">
              <w:trPr>
                <w:trHeight w:val="256"/>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404</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NotFound - ikke funnet</w:t>
            </w:r>
          </w:p>
        </w:tc>
        <w:tc>
          <w:tcPr>
            <w:tcW w:w="0" w:type="auto"/>
            <w:hideMark/>
          </w:tcPr>
          <w:tbl>
            <w:tblPr>
              <w:tblW w:w="10" w:type="dxa"/>
              <w:tblCellMar>
                <w:left w:w="0" w:type="dxa"/>
                <w:right w:w="0" w:type="dxa"/>
              </w:tblCellMar>
              <w:tblLook w:val="04A0" w:firstRow="1" w:lastRow="0" w:firstColumn="1" w:lastColumn="0" w:noHBand="0" w:noVBand="1"/>
            </w:tblPr>
            <w:tblGrid>
              <w:gridCol w:w="10"/>
            </w:tblGrid>
            <w:tr w:rsidR="00665A3C" w:rsidRPr="00F20899" w:rsidTr="00CA1218">
              <w:trPr>
                <w:trHeight w:val="256"/>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98" w:type="pct"/>
          </w:tcPr>
          <w:p w:rsidR="00665A3C" w:rsidRPr="00F20899" w:rsidRDefault="00665A3C" w:rsidP="00CA1218">
            <w:r>
              <w:t>500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InternalServerError – generell feil på server</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56"/>
        </w:trPr>
        <w:tc>
          <w:tcPr>
            <w:cnfStyle w:val="001000000000" w:firstRow="0" w:lastRow="0" w:firstColumn="1" w:lastColumn="0" w:oddVBand="0" w:evenVBand="0" w:oddHBand="0" w:evenHBand="0" w:firstRowFirstColumn="0" w:firstRowLastColumn="0" w:lastRowFirstColumn="0" w:lastRowLastColumn="0"/>
            <w:tcW w:w="1498" w:type="pct"/>
            <w:hideMark/>
          </w:tcPr>
          <w:p w:rsidR="00665A3C" w:rsidRPr="00F20899" w:rsidRDefault="00665A3C" w:rsidP="00CA1218">
            <w:r w:rsidRPr="00F20899">
              <w:t>501</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bl>
    <w:p w:rsidR="00665A3C" w:rsidRDefault="00665A3C" w:rsidP="00665A3C"/>
    <w:p w:rsidR="00665A3C" w:rsidRDefault="00665A3C" w:rsidP="00665A3C">
      <w:pPr>
        <w:pStyle w:val="Overskrift4"/>
      </w:pPr>
      <w:bookmarkStart w:id="41" w:name="_Toc456345255"/>
      <w:r w:rsidRPr="002E54B8">
        <w:t>Opprette objekter (Create)</w:t>
      </w:r>
      <w:bookmarkEnd w:id="41"/>
    </w:p>
    <w:p w:rsidR="00665A3C" w:rsidRDefault="00665A3C" w:rsidP="00665A3C">
      <w:r>
        <w:t>For å opprette objekter må først ressurslenke finnes basert på relasjonsnøkkel.</w:t>
      </w:r>
    </w:p>
    <w:p w:rsidR="00665A3C" w:rsidRDefault="00665A3C" w:rsidP="00665A3C">
      <w:r>
        <w:t>For eksempel kan en opprette mapper på arkivdel, og da vil _Links under en arkivdel inneholde relasjonsnøkkelen rel=»</w:t>
      </w:r>
      <w:hyperlink r:id="rId14" w:history="1">
        <w:r w:rsidRPr="00E83772">
          <w:rPr>
            <w:rStyle w:val="Hyperkobling"/>
          </w:rPr>
          <w:t>http://rel.kxml.no/noark5/v4/api/arkivstruktur/ny-mappe/</w:t>
        </w:r>
      </w:hyperlink>
      <w:r>
        <w:rPr>
          <w:rStyle w:val="Hyperkobling"/>
        </w:rPr>
        <w:t>»</w:t>
      </w:r>
      <w:r>
        <w:t xml:space="preserve"> om bruker har lov til å opprette mapper på denne arkivdelen. Den aktuelle ressurslenke kan være </w:t>
      </w:r>
      <w:hyperlink r:id="rId15" w:history="1">
        <w:r w:rsidRPr="00E83772">
          <w:rPr>
            <w:rStyle w:val="Hyperkobling"/>
          </w:rPr>
          <w:t>http://n5test.kxml.no/api/arkivstruktur/Arkivdel/12345/ny-mappe</w:t>
        </w:r>
      </w:hyperlink>
      <w:r>
        <w:t>. Denne kan brukes til både GET og POST forespørsel.</w:t>
      </w:r>
    </w:p>
    <w:p w:rsidR="00665A3C" w:rsidRDefault="00FD20D9" w:rsidP="00FD20D9">
      <w:r>
        <w:rPr>
          <w:shd w:val="clear" w:color="auto" w:fill="FFFFFF"/>
        </w:rPr>
        <w:t xml:space="preserve">GET-forespørselen forhåndsutfyller en lovlig objektstruktur og gir relasjonslenker til aktuelle kodelister. En slik forespørsel oppretter ikke noe objekt og returverdien refererer ikke heller til et objekt i databasen, og er derfor uten «self»-relasjon. </w:t>
      </w:r>
    </w:p>
    <w:p w:rsidR="00665A3C" w:rsidRDefault="00665A3C" w:rsidP="00665A3C">
      <w:r>
        <w:rPr>
          <w:noProof/>
          <w:lang w:eastAsia="nb-NO"/>
        </w:rPr>
        <w:drawing>
          <wp:inline distT="0" distB="0" distL="0" distR="0" wp14:anchorId="74A7F85E" wp14:editId="6AF029C7">
            <wp:extent cx="5760720" cy="225107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51075"/>
                    </a:xfrm>
                    <a:prstGeom prst="rect">
                      <a:avLst/>
                    </a:prstGeom>
                  </pic:spPr>
                </pic:pic>
              </a:graphicData>
            </a:graphic>
          </wp:inline>
        </w:drawing>
      </w:r>
    </w:p>
    <w:p w:rsidR="00665A3C" w:rsidRDefault="00665A3C" w:rsidP="00665A3C"/>
    <w:p w:rsidR="00665A3C" w:rsidRDefault="00665A3C" w:rsidP="00665A3C">
      <w:r>
        <w:t>Klienten sender en POST forespørsel med en lovlig objektstruktur til gitt url.  Responsen gir statuskode 201 Created om objektet ble opprettet korrekt og komplett objekt samt location header for lese eller endre url.</w:t>
      </w:r>
    </w:p>
    <w:p w:rsidR="00665A3C" w:rsidRDefault="00665A3C" w:rsidP="00665A3C">
      <w:r>
        <w:t xml:space="preserve">POST til </w:t>
      </w:r>
      <w:hyperlink r:id="rId17" w:history="1">
        <w:r w:rsidRPr="00E83772">
          <w:rPr>
            <w:rStyle w:val="Hyperkobling"/>
          </w:rPr>
          <w:t>http://n5test.kxml.no/api/arkivstruktur/Arkivdel/12345/ny-mappe</w:t>
        </w:r>
      </w:hyperlink>
    </w:p>
    <w:p w:rsidR="00665A3C" w:rsidRPr="00FB1DD6" w:rsidRDefault="00665A3C" w:rsidP="00665A3C">
      <w:pPr>
        <w:rPr>
          <w:lang w:val="en-US"/>
        </w:rPr>
      </w:pPr>
      <w:r w:rsidRPr="00FB1DD6">
        <w:rPr>
          <w:lang w:val="en-US"/>
        </w:rPr>
        <w:t>Content-</w:t>
      </w:r>
      <w:r>
        <w:rPr>
          <w:lang w:val="en-US"/>
        </w:rPr>
        <w:t xml:space="preserve">Type: </w:t>
      </w:r>
      <w:r w:rsidRPr="00FB1DD6">
        <w:rPr>
          <w:lang w:val="en-US"/>
        </w:rPr>
        <w:t>application/vnd.noark5-v4+json</w:t>
      </w:r>
    </w:p>
    <w:p w:rsidR="00665A3C" w:rsidRDefault="00665A3C" w:rsidP="00665A3C">
      <w:r>
        <w:rPr>
          <w:noProof/>
          <w:lang w:eastAsia="nb-NO"/>
        </w:rPr>
        <w:drawing>
          <wp:inline distT="0" distB="0" distL="0" distR="0" wp14:anchorId="1A7FAC69" wp14:editId="2F05E806">
            <wp:extent cx="2800350" cy="1381125"/>
            <wp:effectExtent l="0" t="0" r="0" b="9525"/>
            <wp:docPr id="67" name="Bild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1381125"/>
                    </a:xfrm>
                    <a:prstGeom prst="rect">
                      <a:avLst/>
                    </a:prstGeom>
                  </pic:spPr>
                </pic:pic>
              </a:graphicData>
            </a:graphic>
          </wp:inline>
        </w:drawing>
      </w:r>
    </w:p>
    <w:p w:rsidR="00665A3C" w:rsidRPr="0048595C" w:rsidRDefault="00665A3C" w:rsidP="00665A3C">
      <w:pPr>
        <w:rPr>
          <w:b/>
        </w:rPr>
      </w:pPr>
      <w:r w:rsidRPr="0048595C">
        <w:rPr>
          <w:b/>
        </w:rPr>
        <w:t>Resultat</w:t>
      </w:r>
    </w:p>
    <w:p w:rsidR="00665A3C" w:rsidRDefault="00665A3C" w:rsidP="00665A3C">
      <w:r>
        <w:t>201 Opprettet</w:t>
      </w:r>
    </w:p>
    <w:p w:rsidR="00665A3C" w:rsidRPr="00F20899" w:rsidRDefault="00665A3C" w:rsidP="00665A3C">
      <w:pPr>
        <w:rPr>
          <w:rFonts w:eastAsia="Times New Roman"/>
          <w:lang w:val="en-US" w:eastAsia="nb-NO"/>
        </w:rPr>
      </w:pPr>
      <w:r w:rsidRPr="00F20899">
        <w:rPr>
          <w:rFonts w:eastAsia="Times New Roman"/>
          <w:lang w:val="en-US" w:eastAsia="nb-NO"/>
        </w:rPr>
        <w:t>Location →</w:t>
      </w:r>
    </w:p>
    <w:p w:rsidR="00665A3C" w:rsidRPr="00F20899" w:rsidRDefault="00665A3C" w:rsidP="00665A3C">
      <w:pPr>
        <w:rPr>
          <w:rFonts w:eastAsia="Times New Roman"/>
          <w:color w:val="111111"/>
          <w:lang w:val="en-US" w:eastAsia="nb-NO"/>
        </w:rPr>
      </w:pPr>
      <w:r w:rsidRPr="00F20899">
        <w:rPr>
          <w:rFonts w:eastAsia="Times New Roman"/>
          <w:color w:val="111111"/>
          <w:lang w:val="en-US" w:eastAsia="nb-NO"/>
        </w:rPr>
        <w:lastRenderedPageBreak/>
        <w:t>http://localhost:49708/api/arkivstruktur/</w:t>
      </w:r>
      <w:r>
        <w:rPr>
          <w:rFonts w:eastAsia="Times New Roman"/>
          <w:color w:val="111111"/>
          <w:lang w:val="en-US" w:eastAsia="nb-NO"/>
        </w:rPr>
        <w:t>Mappe</w:t>
      </w:r>
      <w:r w:rsidRPr="00F20899">
        <w:rPr>
          <w:rFonts w:eastAsia="Times New Roman"/>
          <w:color w:val="111111"/>
          <w:lang w:val="en-US" w:eastAsia="nb-NO"/>
        </w:rPr>
        <w:t>/a043d07b-9641-44ad-85d8-056730bc89c8</w:t>
      </w:r>
    </w:p>
    <w:p w:rsidR="00665A3C" w:rsidRPr="00F20899" w:rsidRDefault="00665A3C" w:rsidP="00665A3C">
      <w:pPr>
        <w:rPr>
          <w:lang w:val="en-US"/>
        </w:rPr>
      </w:pPr>
    </w:p>
    <w:p w:rsidR="00665A3C" w:rsidRDefault="00665A3C" w:rsidP="00665A3C">
      <w:pPr>
        <w:keepNext/>
      </w:pPr>
      <w:r>
        <w:rPr>
          <w:noProof/>
          <w:lang w:eastAsia="nb-NO"/>
        </w:rPr>
        <w:drawing>
          <wp:inline distT="0" distB="0" distL="0" distR="0" wp14:anchorId="10A30AA5" wp14:editId="59DC14F6">
            <wp:extent cx="5760720" cy="2876550"/>
            <wp:effectExtent l="0" t="0" r="0" b="0"/>
            <wp:docPr id="64" name="Bild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76550"/>
                    </a:xfrm>
                    <a:prstGeom prst="rect">
                      <a:avLst/>
                    </a:prstGeom>
                  </pic:spPr>
                </pic:pic>
              </a:graphicData>
            </a:graphic>
          </wp:inline>
        </w:drawing>
      </w:r>
    </w:p>
    <w:p w:rsidR="00665A3C" w:rsidRDefault="00665A3C" w:rsidP="00665A3C">
      <w:pPr>
        <w:pStyle w:val="Bildetekst"/>
      </w:pPr>
      <w:r>
        <w:t xml:space="preserve">Figur </w:t>
      </w:r>
      <w:r w:rsidR="006F7245">
        <w:fldChar w:fldCharType="begin"/>
      </w:r>
      <w:r w:rsidR="006F7245">
        <w:instrText xml:space="preserve"> SEQ Figur \* ARABIC </w:instrText>
      </w:r>
      <w:r w:rsidR="006F7245">
        <w:fldChar w:fldCharType="separate"/>
      </w:r>
      <w:r>
        <w:rPr>
          <w:noProof/>
        </w:rPr>
        <w:t>2</w:t>
      </w:r>
      <w:r w:rsidR="006F7245">
        <w:rPr>
          <w:noProof/>
        </w:rPr>
        <w:fldChar w:fldCharType="end"/>
      </w:r>
      <w:r>
        <w:t xml:space="preserve"> respons fra opprett mappe (eksempel avkortet for liste over links)</w:t>
      </w:r>
    </w:p>
    <w:p w:rsidR="00665A3C" w:rsidRDefault="00665A3C" w:rsidP="00665A3C">
      <w:r>
        <w:t>Resultatkoder ved oppretting av objekt</w:t>
      </w:r>
    </w:p>
    <w:tbl>
      <w:tblPr>
        <w:tblStyle w:val="Listetabell3uthevingsfarge1"/>
        <w:tblW w:w="7036" w:type="dxa"/>
        <w:tblLook w:val="04A0" w:firstRow="1" w:lastRow="0" w:firstColumn="1" w:lastColumn="0" w:noHBand="0" w:noVBand="1"/>
      </w:tblPr>
      <w:tblGrid>
        <w:gridCol w:w="2109"/>
        <w:gridCol w:w="4674"/>
        <w:gridCol w:w="253"/>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499" w:type="pct"/>
          </w:tcPr>
          <w:p w:rsidR="00665A3C" w:rsidRPr="00F20899" w:rsidRDefault="00665A3C" w:rsidP="00CA1218">
            <w:r>
              <w:t>Statuskode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Default="00665A3C" w:rsidP="00CA1218">
            <w:r>
              <w:t>200</w:t>
            </w:r>
          </w:p>
        </w:tc>
        <w:tc>
          <w:tcPr>
            <w:tcW w:w="0" w:type="auto"/>
          </w:tcPr>
          <w:p w:rsidR="00665A3C"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Default="00665A3C" w:rsidP="00CA1218">
            <w:r>
              <w:t>201</w:t>
            </w:r>
          </w:p>
        </w:tc>
        <w:tc>
          <w:tcPr>
            <w:tcW w:w="0" w:type="auto"/>
          </w:tcPr>
          <w:p w:rsidR="00665A3C" w:rsidRDefault="00665A3C" w:rsidP="00CA1218">
            <w:pPr>
              <w:cnfStyle w:val="000000000000" w:firstRow="0" w:lastRow="0" w:firstColumn="0" w:lastColumn="0" w:oddVBand="0" w:evenVBand="0" w:oddHBand="0" w:evenHBand="0" w:firstRowFirstColumn="0" w:firstRowLastColumn="0" w:lastRowFirstColumn="0" w:lastRowLastColumn="0"/>
            </w:pPr>
            <w:r>
              <w:t>Created - opprettet</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400</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BadRequest - ugyldig forespørsel</w:t>
            </w:r>
          </w:p>
        </w:tc>
        <w:tc>
          <w:tcPr>
            <w:tcW w:w="0" w:type="auto"/>
            <w:hideMark/>
          </w:tcPr>
          <w:tbl>
            <w:tblPr>
              <w:tblW w:w="12" w:type="dxa"/>
              <w:tblCellMar>
                <w:left w:w="0" w:type="dxa"/>
                <w:right w:w="0" w:type="dxa"/>
              </w:tblCellMar>
              <w:tblLook w:val="04A0" w:firstRow="1" w:lastRow="0" w:firstColumn="1" w:lastColumn="0" w:noHBand="0" w:noVBand="1"/>
            </w:tblPr>
            <w:tblGrid>
              <w:gridCol w:w="12"/>
            </w:tblGrid>
            <w:tr w:rsidR="00665A3C" w:rsidRPr="00F20899" w:rsidTr="00CA1218">
              <w:trPr>
                <w:trHeight w:val="260"/>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403</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Forbidden - ingen tilgang</w:t>
            </w:r>
          </w:p>
        </w:tc>
        <w:tc>
          <w:tcPr>
            <w:tcW w:w="0" w:type="auto"/>
            <w:hideMark/>
          </w:tcPr>
          <w:tbl>
            <w:tblPr>
              <w:tblW w:w="12" w:type="dxa"/>
              <w:tblCellMar>
                <w:left w:w="0" w:type="dxa"/>
                <w:right w:w="0" w:type="dxa"/>
              </w:tblCellMar>
              <w:tblLook w:val="04A0" w:firstRow="1" w:lastRow="0" w:firstColumn="1" w:lastColumn="0" w:noHBand="0" w:noVBand="1"/>
            </w:tblPr>
            <w:tblGrid>
              <w:gridCol w:w="12"/>
            </w:tblGrid>
            <w:tr w:rsidR="00665A3C" w:rsidRPr="00F20899" w:rsidTr="00CA1218">
              <w:trPr>
                <w:trHeight w:val="260"/>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404</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NotFound - ikke funnet</w:t>
            </w:r>
          </w:p>
        </w:tc>
        <w:tc>
          <w:tcPr>
            <w:tcW w:w="0" w:type="auto"/>
            <w:hideMark/>
          </w:tcPr>
          <w:tbl>
            <w:tblPr>
              <w:tblW w:w="12" w:type="dxa"/>
              <w:tblCellMar>
                <w:left w:w="0" w:type="dxa"/>
                <w:right w:w="0" w:type="dxa"/>
              </w:tblCellMar>
              <w:tblLook w:val="04A0" w:firstRow="1" w:lastRow="0" w:firstColumn="1" w:lastColumn="0" w:noHBand="0" w:noVBand="1"/>
            </w:tblPr>
            <w:tblGrid>
              <w:gridCol w:w="12"/>
            </w:tblGrid>
            <w:tr w:rsidR="00665A3C" w:rsidRPr="00F20899" w:rsidTr="00CA1218">
              <w:trPr>
                <w:trHeight w:val="260"/>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Pr="00F20899" w:rsidRDefault="00665A3C" w:rsidP="00CA1218">
            <w:r>
              <w:t>409</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t>Conflict – objektet kan være endret av andre</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Pr="00F20899" w:rsidRDefault="00665A3C" w:rsidP="00CA1218">
            <w:r>
              <w:t>500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InternalServerError – generell feil på server</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501</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bl>
    <w:p w:rsidR="00665A3C" w:rsidRDefault="00665A3C" w:rsidP="00665A3C"/>
    <w:p w:rsidR="00665A3C" w:rsidRDefault="00665A3C" w:rsidP="00665A3C">
      <w:r w:rsidRPr="006F1F66">
        <w:t>Heleide objekter(komposisjoner) kan opprettes sammen med hovedobjektet og inngår i dens lovlige objektstruktur. For eksempel merknad på en mappe kan registreres sammen med registreringen av mappe.</w:t>
      </w:r>
    </w:p>
    <w:p w:rsidR="00665A3C" w:rsidRDefault="00665A3C" w:rsidP="00665A3C">
      <w:r>
        <w:t xml:space="preserve"> </w:t>
      </w:r>
    </w:p>
    <w:p w:rsidR="00665A3C" w:rsidRDefault="00665A3C" w:rsidP="00665A3C"/>
    <w:p w:rsidR="00665A3C" w:rsidRDefault="00665A3C" w:rsidP="00665A3C"/>
    <w:p w:rsidR="00665A3C" w:rsidRDefault="00665A3C" w:rsidP="00665A3C">
      <w:pPr>
        <w:pStyle w:val="Overskrift4"/>
      </w:pPr>
      <w:bookmarkStart w:id="42" w:name="_Toc456345256"/>
      <w:r>
        <w:t>Preutfylling av objekt</w:t>
      </w:r>
      <w:bookmarkEnd w:id="42"/>
    </w:p>
    <w:p w:rsidR="00665A3C" w:rsidRDefault="00665A3C" w:rsidP="00665A3C">
      <w:r>
        <w:t>Ved å bruke GET på for eksempel ny-mappe (</w:t>
      </w:r>
      <w:hyperlink r:id="rId20" w:history="1">
        <w:r w:rsidRPr="00E83772">
          <w:rPr>
            <w:rStyle w:val="Hyperkobling"/>
          </w:rPr>
          <w:t>http://rel.kxml.no/noark5/v4/api/arkivstruktur/ny-mappe/</w:t>
        </w:r>
      </w:hyperlink>
      <w:r>
        <w:rPr>
          <w:rStyle w:val="Hyperkobling"/>
        </w:rPr>
        <w:t xml:space="preserve">) </w:t>
      </w:r>
      <w:r w:rsidRPr="00FC2554">
        <w:t>så</w:t>
      </w:r>
      <w:r>
        <w:t xml:space="preserve"> kan arkivkjerne preutfylle og foreslå vanlige data for et objekt basert på pålogget bruker samt annonsere hvor diverse lovlige koder kan hentes fra slik som mappetype og dokumentmedium.</w:t>
      </w:r>
    </w:p>
    <w:p w:rsidR="00665A3C" w:rsidRPr="00366584" w:rsidRDefault="00665A3C" w:rsidP="00665A3C">
      <w:r>
        <w:rPr>
          <w:noProof/>
          <w:lang w:eastAsia="nb-NO"/>
        </w:rPr>
        <w:lastRenderedPageBreak/>
        <w:drawing>
          <wp:inline distT="0" distB="0" distL="0" distR="0" wp14:anchorId="6B1D03F8" wp14:editId="532E42CB">
            <wp:extent cx="5760720" cy="2251075"/>
            <wp:effectExtent l="0" t="0" r="0" b="0"/>
            <wp:docPr id="65" name="Bild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51075"/>
                    </a:xfrm>
                    <a:prstGeom prst="rect">
                      <a:avLst/>
                    </a:prstGeom>
                  </pic:spPr>
                </pic:pic>
              </a:graphicData>
            </a:graphic>
          </wp:inline>
        </w:drawing>
      </w:r>
    </w:p>
    <w:p w:rsidR="00665A3C" w:rsidRDefault="00665A3C" w:rsidP="00665A3C">
      <w:pPr>
        <w:pStyle w:val="Overskrift4"/>
      </w:pPr>
      <w:bookmarkStart w:id="43" w:name="_Toc456345257"/>
      <w:r>
        <w:t>Oppdatere objekter (Update)</w:t>
      </w:r>
      <w:bookmarkEnd w:id="43"/>
    </w:p>
    <w:p w:rsidR="00665A3C" w:rsidRDefault="00665A3C" w:rsidP="00665A3C">
      <w:r>
        <w:t>Alle ressurser kan med sin relasjonslenke rel=»self» og ressurslenke (href) benytte denne til oppdatering.</w:t>
      </w:r>
    </w:p>
    <w:p w:rsidR="00665A3C" w:rsidRDefault="00665A3C" w:rsidP="00665A3C">
      <w:r w:rsidRPr="00340778">
        <w:t>For oppdatering sender klienten en PUT forespørsel med alle data for en lovlig objektstruktur. Alle egenskaper må være med, med unntak av underobjekter som har en mange relasjon (0..* eller 1..*) i oppdatering av et objekt. Underobjekter må oppdateres separat med sine resurslenker.</w:t>
      </w:r>
    </w:p>
    <w:p w:rsidR="003A6D4F" w:rsidRPr="00340778" w:rsidRDefault="003A6D4F" w:rsidP="00665A3C">
      <w:r>
        <w:t>For å hindre at data blir oppdatert samtidig</w:t>
      </w:r>
      <w:ins w:id="44" w:author="Tor Kjetil Nilsen" w:date="2015-05-28T22:53:00Z">
        <w:r>
          <w:t xml:space="preserve"> av forskjellige brukere</w:t>
        </w:r>
      </w:ins>
      <w:ins w:id="45" w:author="Tor Kjetil Nilsen" w:date="2015-05-28T22:54:00Z">
        <w:r>
          <w:t xml:space="preserve"> og </w:t>
        </w:r>
      </w:ins>
      <w:del w:id="46" w:author="Tor Kjetil Nilsen" w:date="2015-05-28T22:54:00Z">
        <w:r w:rsidDel="002155A9">
          <w:delText xml:space="preserve"> og </w:delText>
        </w:r>
      </w:del>
      <w:r>
        <w:t xml:space="preserve">overskrevet med gamle data så må </w:t>
      </w:r>
      <w:del w:id="47" w:author="Tor Kjetil Nilsen" w:date="2015-05-28T22:53:00Z">
        <w:r w:rsidDel="002155A9">
          <w:delText xml:space="preserve">oppdateringsdato og tidspunkt sjekkes i </w:delText>
        </w:r>
      </w:del>
      <w:r>
        <w:t xml:space="preserve">kjernen </w:t>
      </w:r>
      <w:ins w:id="48" w:author="Tor Kjetil Nilsen" w:date="2015-05-28T22:53:00Z">
        <w:r>
          <w:t xml:space="preserve">sjekke </w:t>
        </w:r>
      </w:ins>
      <w:del w:id="49" w:author="Tor Kjetil Nilsen" w:date="2015-05-28T22:54:00Z">
        <w:r w:rsidDel="002155A9">
          <w:delText xml:space="preserve">mellom </w:delText>
        </w:r>
      </w:del>
      <w:r>
        <w:t>innkomne objekt og lagret objekt</w:t>
      </w:r>
      <w:del w:id="50" w:author="Tor Kjetil Nilsen" w:date="2015-05-28T22:54:00Z">
        <w:r w:rsidDel="002155A9">
          <w:delText xml:space="preserve"> slik at en er sikker på at ingen andre har oppdatert samme objekt i samme tidsrom(oppdateringsdato på innkomne og lagret objekt må være like)</w:delText>
        </w:r>
      </w:del>
      <w:r>
        <w:t>.</w:t>
      </w:r>
      <w:ins w:id="51" w:author="Tor Kjetil Nilsen" w:date="2015-05-06T12:39:00Z">
        <w:r>
          <w:t xml:space="preserve"> ETag</w:t>
        </w:r>
      </w:ins>
      <w:ins w:id="52" w:author="Tor Kjetil Nilsen" w:date="2015-05-28T22:55:00Z">
        <w:r>
          <w:t xml:space="preserve"> (</w:t>
        </w:r>
        <w:r>
          <w:fldChar w:fldCharType="begin"/>
        </w:r>
        <w:r>
          <w:instrText xml:space="preserve"> HYPERLINK "</w:instrText>
        </w:r>
        <w:r w:rsidRPr="002155A9">
          <w:instrText>http://en.wikipedia.org/wiki/HTTP_ETag</w:instrText>
        </w:r>
        <w:r>
          <w:instrText xml:space="preserve">" </w:instrText>
        </w:r>
        <w:r>
          <w:fldChar w:fldCharType="separate"/>
        </w:r>
        <w:r w:rsidRPr="008A56C5">
          <w:rPr>
            <w:rStyle w:val="Hyperkobling"/>
          </w:rPr>
          <w:t>http://en.wikipedia.org/wiki/HTTP_ETag</w:t>
        </w:r>
        <w:r>
          <w:fldChar w:fldCharType="end"/>
        </w:r>
        <w:r>
          <w:t xml:space="preserve"> )</w:t>
        </w:r>
      </w:ins>
      <w:ins w:id="53" w:author="Tor Kjetil Nilsen" w:date="2015-05-07T10:01:00Z">
        <w:r>
          <w:t xml:space="preserve"> sk</w:t>
        </w:r>
      </w:ins>
      <w:ins w:id="54" w:author="Tor Kjetil Nilsen" w:date="2015-05-28T22:55:00Z">
        <w:r>
          <w:t xml:space="preserve">al benyttes for å støtte </w:t>
        </w:r>
      </w:ins>
      <w:ins w:id="55" w:author="Tor Kjetil Nilsen" w:date="2015-05-28T22:56:00Z">
        <w:r>
          <w:t>«optimistic concurrency control»</w:t>
        </w:r>
      </w:ins>
      <w:ins w:id="56" w:author="Tor Kjetil Nilsen" w:date="2015-05-28T22:55:00Z">
        <w:r>
          <w:t>.</w:t>
        </w:r>
      </w:ins>
      <w:r>
        <w:t xml:space="preserve"> Om det oppstår konflikt så kan resultatkode 409 benyttes. Da må klient hente opp ny versjon fra arkivkjerne og gjøre fletting av data mellom server og klient. </w:t>
      </w:r>
      <w:r w:rsidR="0020560E">
        <w:t xml:space="preserve">For å redusere risikoen for konflikt bør derfor </w:t>
      </w:r>
      <w:r>
        <w:t xml:space="preserve">klienten alltid hente </w:t>
      </w:r>
      <w:r w:rsidR="00022405">
        <w:t xml:space="preserve">en fersk utgave av objektet med en GET-forespørsel og deretter </w:t>
      </w:r>
      <w:r w:rsidR="0020560E">
        <w:t>oppdatere opbjektet med en PUT-forespørsel.</w:t>
      </w:r>
    </w:p>
    <w:p w:rsidR="00665A3C" w:rsidRPr="009C5451" w:rsidRDefault="00665A3C" w:rsidP="00665A3C">
      <w:pPr>
        <w:rPr>
          <w:lang w:val="en-US"/>
        </w:rPr>
      </w:pPr>
      <w:r w:rsidRPr="009C5451">
        <w:rPr>
          <w:lang w:val="en-US"/>
        </w:rPr>
        <w:t>PUT til http://n5test.kxml.no/api/arkivstruktur/Mappe/</w:t>
      </w:r>
      <w:r w:rsidRPr="009C5451">
        <w:rPr>
          <w:rFonts w:eastAsia="Times New Roman"/>
          <w:color w:val="111111"/>
          <w:lang w:val="en-US" w:eastAsia="nb-NO"/>
        </w:rPr>
        <w:t>a043d07b-9641-44ad-85d8-056730bc89c8</w:t>
      </w:r>
    </w:p>
    <w:p w:rsidR="00665A3C" w:rsidRPr="00FB1DD6" w:rsidRDefault="00665A3C" w:rsidP="00665A3C">
      <w:pPr>
        <w:rPr>
          <w:lang w:val="en-US"/>
        </w:rPr>
      </w:pPr>
      <w:r w:rsidRPr="00FB1DD6">
        <w:rPr>
          <w:lang w:val="en-US"/>
        </w:rPr>
        <w:t>Content-</w:t>
      </w:r>
      <w:r>
        <w:rPr>
          <w:lang w:val="en-US"/>
        </w:rPr>
        <w:t xml:space="preserve">Type: </w:t>
      </w:r>
      <w:r w:rsidRPr="00FB1DD6">
        <w:rPr>
          <w:lang w:val="en-US"/>
        </w:rPr>
        <w:t>application/vnd.noark5-v4+json</w:t>
      </w:r>
    </w:p>
    <w:p w:rsidR="00665A3C" w:rsidRDefault="00665A3C" w:rsidP="00665A3C">
      <w:r>
        <w:rPr>
          <w:noProof/>
          <w:lang w:eastAsia="nb-NO"/>
        </w:rPr>
        <w:drawing>
          <wp:inline distT="0" distB="0" distL="0" distR="0" wp14:anchorId="30C54FC5" wp14:editId="1C92133B">
            <wp:extent cx="4295775" cy="2438400"/>
            <wp:effectExtent l="0" t="0" r="9525" b="0"/>
            <wp:docPr id="100" name="Bild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438400"/>
                    </a:xfrm>
                    <a:prstGeom prst="rect">
                      <a:avLst/>
                    </a:prstGeom>
                  </pic:spPr>
                </pic:pic>
              </a:graphicData>
            </a:graphic>
          </wp:inline>
        </w:drawing>
      </w:r>
    </w:p>
    <w:p w:rsidR="00665A3C" w:rsidRPr="00AB1E19" w:rsidRDefault="00665A3C" w:rsidP="00665A3C">
      <w:pPr>
        <w:rPr>
          <w:b/>
          <w:lang w:val="en-US"/>
        </w:rPr>
      </w:pPr>
      <w:r w:rsidRPr="00AB1E19">
        <w:rPr>
          <w:b/>
          <w:lang w:val="en-US"/>
        </w:rPr>
        <w:t>Resultat</w:t>
      </w:r>
    </w:p>
    <w:p w:rsidR="00665A3C" w:rsidRPr="00AB1E19" w:rsidRDefault="00665A3C" w:rsidP="00665A3C">
      <w:pPr>
        <w:rPr>
          <w:lang w:val="en-US"/>
        </w:rPr>
      </w:pPr>
      <w:r w:rsidRPr="00AB1E19">
        <w:rPr>
          <w:lang w:val="en-US"/>
        </w:rPr>
        <w:t>200 OK</w:t>
      </w:r>
    </w:p>
    <w:p w:rsidR="00665A3C" w:rsidRPr="00F20899" w:rsidRDefault="00665A3C" w:rsidP="00665A3C">
      <w:pPr>
        <w:rPr>
          <w:rFonts w:eastAsia="Times New Roman"/>
          <w:lang w:val="en-US" w:eastAsia="nb-NO"/>
        </w:rPr>
      </w:pPr>
      <w:r w:rsidRPr="00F20899">
        <w:rPr>
          <w:rFonts w:eastAsia="Times New Roman"/>
          <w:lang w:val="en-US" w:eastAsia="nb-NO"/>
        </w:rPr>
        <w:lastRenderedPageBreak/>
        <w:t>Location →</w:t>
      </w:r>
    </w:p>
    <w:p w:rsidR="00665A3C" w:rsidRPr="00F20899" w:rsidRDefault="00665A3C" w:rsidP="00665A3C">
      <w:pPr>
        <w:rPr>
          <w:rFonts w:eastAsia="Times New Roman"/>
          <w:color w:val="111111"/>
          <w:lang w:val="en-US" w:eastAsia="nb-NO"/>
        </w:rPr>
      </w:pPr>
      <w:r w:rsidRPr="00F20899">
        <w:rPr>
          <w:rFonts w:eastAsia="Times New Roman"/>
          <w:color w:val="111111"/>
          <w:lang w:val="en-US" w:eastAsia="nb-NO"/>
        </w:rPr>
        <w:t>http://localhost:49708/api/arkivstruktur/</w:t>
      </w:r>
      <w:r>
        <w:rPr>
          <w:rFonts w:eastAsia="Times New Roman"/>
          <w:color w:val="111111"/>
          <w:lang w:val="en-US" w:eastAsia="nb-NO"/>
        </w:rPr>
        <w:t>Mappe</w:t>
      </w:r>
      <w:r w:rsidRPr="00F20899">
        <w:rPr>
          <w:rFonts w:eastAsia="Times New Roman"/>
          <w:color w:val="111111"/>
          <w:lang w:val="en-US" w:eastAsia="nb-NO"/>
        </w:rPr>
        <w:t>/a043d07b-9641-44ad-85d8-056730bc89c8</w:t>
      </w:r>
    </w:p>
    <w:p w:rsidR="00665A3C" w:rsidRDefault="00665A3C" w:rsidP="00665A3C">
      <w:pPr>
        <w:keepNext/>
      </w:pPr>
      <w:r>
        <w:rPr>
          <w:noProof/>
          <w:lang w:eastAsia="nb-NO"/>
        </w:rPr>
        <w:drawing>
          <wp:inline distT="0" distB="0" distL="0" distR="0" wp14:anchorId="2AF89008" wp14:editId="1CBA5554">
            <wp:extent cx="5760720" cy="3567430"/>
            <wp:effectExtent l="0" t="0" r="0" b="0"/>
            <wp:docPr id="101" name="Bild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67430"/>
                    </a:xfrm>
                    <a:prstGeom prst="rect">
                      <a:avLst/>
                    </a:prstGeom>
                  </pic:spPr>
                </pic:pic>
              </a:graphicData>
            </a:graphic>
          </wp:inline>
        </w:drawing>
      </w:r>
    </w:p>
    <w:p w:rsidR="00665A3C" w:rsidRPr="004A6F05" w:rsidRDefault="00665A3C" w:rsidP="00665A3C">
      <w:pPr>
        <w:pStyle w:val="Bildetekst"/>
      </w:pPr>
      <w:r>
        <w:t xml:space="preserve">Figur </w:t>
      </w:r>
      <w:r w:rsidR="006F7245">
        <w:fldChar w:fldCharType="begin"/>
      </w:r>
      <w:r w:rsidR="006F7245">
        <w:instrText xml:space="preserve"> SEQ Figur \* ARABIC </w:instrText>
      </w:r>
      <w:r w:rsidR="006F7245">
        <w:fldChar w:fldCharType="separate"/>
      </w:r>
      <w:r>
        <w:rPr>
          <w:noProof/>
        </w:rPr>
        <w:t>3</w:t>
      </w:r>
      <w:r w:rsidR="006F7245">
        <w:rPr>
          <w:noProof/>
        </w:rPr>
        <w:fldChar w:fldCharType="end"/>
      </w:r>
      <w:r>
        <w:t xml:space="preserve"> respons fra oppdatering av mappe med graderingsinformasjon (eksempel avkortet ved links liste)</w:t>
      </w:r>
    </w:p>
    <w:p w:rsidR="00665A3C" w:rsidRDefault="00665A3C" w:rsidP="00665A3C">
      <w:pPr>
        <w:rPr>
          <w:noProof/>
          <w:lang w:eastAsia="nb-NO"/>
        </w:rPr>
      </w:pPr>
    </w:p>
    <w:p w:rsidR="00665A3C" w:rsidRDefault="00665A3C" w:rsidP="00665A3C">
      <w:pPr>
        <w:rPr>
          <w:noProof/>
          <w:lang w:eastAsia="nb-NO"/>
        </w:rPr>
      </w:pPr>
      <w:r>
        <w:rPr>
          <w:noProof/>
          <w:lang w:eastAsia="nb-NO"/>
        </w:rPr>
        <w:t>Resultatkoder ved oppdatering av objekt</w:t>
      </w:r>
    </w:p>
    <w:tbl>
      <w:tblPr>
        <w:tblStyle w:val="Listetabell3uthevingsfarge1"/>
        <w:tblW w:w="7036" w:type="dxa"/>
        <w:tblLook w:val="04A0" w:firstRow="1" w:lastRow="0" w:firstColumn="1" w:lastColumn="0" w:noHBand="0" w:noVBand="1"/>
      </w:tblPr>
      <w:tblGrid>
        <w:gridCol w:w="2109"/>
        <w:gridCol w:w="4674"/>
        <w:gridCol w:w="253"/>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499" w:type="pct"/>
          </w:tcPr>
          <w:p w:rsidR="00665A3C" w:rsidRPr="00F20899" w:rsidRDefault="00665A3C" w:rsidP="00CA1218">
            <w:r>
              <w:t>Statuskode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Pr="00F20899" w:rsidRDefault="00665A3C" w:rsidP="00CA1218">
            <w:r>
              <w:t>200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400</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BadRequest - ugyldig forespørsel</w:t>
            </w:r>
          </w:p>
        </w:tc>
        <w:tc>
          <w:tcPr>
            <w:tcW w:w="0" w:type="auto"/>
            <w:hideMark/>
          </w:tcPr>
          <w:tbl>
            <w:tblPr>
              <w:tblW w:w="12" w:type="dxa"/>
              <w:tblCellMar>
                <w:left w:w="0" w:type="dxa"/>
                <w:right w:w="0" w:type="dxa"/>
              </w:tblCellMar>
              <w:tblLook w:val="04A0" w:firstRow="1" w:lastRow="0" w:firstColumn="1" w:lastColumn="0" w:noHBand="0" w:noVBand="1"/>
            </w:tblPr>
            <w:tblGrid>
              <w:gridCol w:w="12"/>
            </w:tblGrid>
            <w:tr w:rsidR="00665A3C" w:rsidRPr="00F20899" w:rsidTr="00CA1218">
              <w:trPr>
                <w:trHeight w:val="260"/>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403</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Forbidden - ingen tilgang</w:t>
            </w:r>
          </w:p>
        </w:tc>
        <w:tc>
          <w:tcPr>
            <w:tcW w:w="0" w:type="auto"/>
            <w:hideMark/>
          </w:tcPr>
          <w:tbl>
            <w:tblPr>
              <w:tblW w:w="12" w:type="dxa"/>
              <w:tblCellMar>
                <w:left w:w="0" w:type="dxa"/>
                <w:right w:w="0" w:type="dxa"/>
              </w:tblCellMar>
              <w:tblLook w:val="04A0" w:firstRow="1" w:lastRow="0" w:firstColumn="1" w:lastColumn="0" w:noHBand="0" w:noVBand="1"/>
            </w:tblPr>
            <w:tblGrid>
              <w:gridCol w:w="12"/>
            </w:tblGrid>
            <w:tr w:rsidR="00665A3C" w:rsidRPr="00F20899" w:rsidTr="00CA1218">
              <w:trPr>
                <w:trHeight w:val="260"/>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404</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NotFound - ikke funnet</w:t>
            </w:r>
          </w:p>
        </w:tc>
        <w:tc>
          <w:tcPr>
            <w:tcW w:w="0" w:type="auto"/>
            <w:hideMark/>
          </w:tcPr>
          <w:tbl>
            <w:tblPr>
              <w:tblW w:w="12" w:type="dxa"/>
              <w:tblCellMar>
                <w:left w:w="0" w:type="dxa"/>
                <w:right w:w="0" w:type="dxa"/>
              </w:tblCellMar>
              <w:tblLook w:val="04A0" w:firstRow="1" w:lastRow="0" w:firstColumn="1" w:lastColumn="0" w:noHBand="0" w:noVBand="1"/>
            </w:tblPr>
            <w:tblGrid>
              <w:gridCol w:w="12"/>
            </w:tblGrid>
            <w:tr w:rsidR="00665A3C" w:rsidRPr="00F20899" w:rsidTr="00CA1218">
              <w:trPr>
                <w:trHeight w:val="260"/>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Pr="00F20899" w:rsidRDefault="00665A3C" w:rsidP="00CA1218">
            <w:r>
              <w:t>409</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Conflict – objektet kan være endret av andre</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tcPr>
          <w:p w:rsidR="00665A3C" w:rsidRPr="00F20899" w:rsidRDefault="00665A3C" w:rsidP="00CA1218">
            <w:r>
              <w:t>500</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t>InternalServerError – generell feil på server</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9" w:type="pct"/>
            <w:hideMark/>
          </w:tcPr>
          <w:p w:rsidR="00665A3C" w:rsidRPr="00F20899" w:rsidRDefault="00665A3C" w:rsidP="00CA1218">
            <w:r w:rsidRPr="00F20899">
              <w:t>501</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3A6D4F" w:rsidRPr="00F20899" w:rsidTr="00CA1218">
        <w:trPr>
          <w:trHeight w:val="260"/>
        </w:trPr>
        <w:tc>
          <w:tcPr>
            <w:cnfStyle w:val="001000000000" w:firstRow="0" w:lastRow="0" w:firstColumn="1" w:lastColumn="0" w:oddVBand="0" w:evenVBand="0" w:oddHBand="0" w:evenHBand="0" w:firstRowFirstColumn="0" w:firstRowLastColumn="0" w:lastRowFirstColumn="0" w:lastRowLastColumn="0"/>
            <w:tcW w:w="1499" w:type="pct"/>
          </w:tcPr>
          <w:p w:rsidR="003A6D4F" w:rsidRDefault="003A6D4F" w:rsidP="003A6D4F">
            <w:r>
              <w:t>409</w:t>
            </w:r>
          </w:p>
        </w:tc>
        <w:tc>
          <w:tcPr>
            <w:tcW w:w="0" w:type="auto"/>
          </w:tcPr>
          <w:p w:rsidR="003A6D4F" w:rsidRDefault="003A6D4F" w:rsidP="003A6D4F">
            <w:pPr>
              <w:cnfStyle w:val="000000000000" w:firstRow="0" w:lastRow="0" w:firstColumn="0" w:lastColumn="0" w:oddVBand="0" w:evenVBand="0" w:oddHBand="0" w:evenHBand="0" w:firstRowFirstColumn="0" w:firstRowLastColumn="0" w:lastRowFirstColumn="0" w:lastRowLastColumn="0"/>
            </w:pPr>
            <w:r>
              <w:t>Conflict – objektet kan være endret av andre</w:t>
            </w:r>
          </w:p>
        </w:tc>
        <w:tc>
          <w:tcPr>
            <w:tcW w:w="0" w:type="auto"/>
          </w:tcPr>
          <w:p w:rsidR="003A6D4F" w:rsidRPr="00F20899" w:rsidRDefault="003A6D4F" w:rsidP="003A6D4F">
            <w:pPr>
              <w:cnfStyle w:val="000000000000" w:firstRow="0" w:lastRow="0" w:firstColumn="0" w:lastColumn="0" w:oddVBand="0" w:evenVBand="0" w:oddHBand="0" w:evenHBand="0" w:firstRowFirstColumn="0" w:firstRowLastColumn="0" w:lastRowFirstColumn="0" w:lastRowLastColumn="0"/>
            </w:pPr>
          </w:p>
        </w:tc>
      </w:tr>
    </w:tbl>
    <w:p w:rsidR="008D6956" w:rsidRDefault="008D6956" w:rsidP="00665A3C"/>
    <w:p w:rsidR="008D6956" w:rsidRDefault="008D6956" w:rsidP="00665A3C"/>
    <w:p w:rsidR="00E84D4E" w:rsidRDefault="00E84D4E" w:rsidP="00E84D4E">
      <w:pPr>
        <w:pStyle w:val="Overskrift4"/>
      </w:pPr>
      <w:r>
        <w:t>Utvid objekter til andre typer</w:t>
      </w:r>
    </w:p>
    <w:p w:rsidR="00E84D4E" w:rsidRDefault="00E84D4E" w:rsidP="00E84D4E">
      <w:r>
        <w:t xml:space="preserve">Noen objekter kan utvides fra sin basistype til en annen subtype. Dette gjelder for eksempel Mappe og Saksmappe. Dette annonseres ved hjelp av </w:t>
      </w:r>
      <w:r w:rsidRPr="00E84D4E">
        <w:rPr>
          <w:b/>
        </w:rPr>
        <w:t>utvid-til-xx</w:t>
      </w:r>
      <w:r>
        <w:rPr>
          <w:b/>
        </w:rPr>
        <w:t xml:space="preserve"> </w:t>
      </w:r>
      <w:r w:rsidR="00C3006E">
        <w:t xml:space="preserve">metodene. </w:t>
      </w:r>
    </w:p>
    <w:p w:rsidR="00F151B4" w:rsidRDefault="00F151B4" w:rsidP="00E84D4E"/>
    <w:p w:rsidR="00F151B4" w:rsidRDefault="00C3006E" w:rsidP="00665A3C">
      <w:r>
        <w:lastRenderedPageBreak/>
        <w:t>Ved uthenting av en mappe vil du få følgende relasjon tilbake:</w:t>
      </w:r>
      <w:r w:rsidR="00F151B4">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389255</wp:posOffset>
                </wp:positionV>
                <wp:extent cx="5734050" cy="1028700"/>
                <wp:effectExtent l="0" t="0" r="19050" b="19050"/>
                <wp:wrapTopAndBottom/>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28700"/>
                        </a:xfrm>
                        <a:prstGeom prst="rect">
                          <a:avLst/>
                        </a:prstGeom>
                        <a:solidFill>
                          <a:srgbClr val="FFFFFF"/>
                        </a:solidFill>
                        <a:ln w="9525">
                          <a:solidFill>
                            <a:srgbClr val="000000"/>
                          </a:solidFill>
                          <a:miter lim="800000"/>
                          <a:headEnd/>
                          <a:tailEnd/>
                        </a:ln>
                      </wps:spPr>
                      <wps:txbx>
                        <w:txbxContent>
                          <w:p w:rsidR="006F7245" w:rsidRPr="00FD20D9" w:rsidRDefault="006F7245" w:rsidP="00C3006E">
                            <w:pPr>
                              <w:contextualSpacing/>
                              <w:rPr>
                                <w:lang w:val="en-US"/>
                              </w:rPr>
                            </w:pPr>
                            <w:r w:rsidRPr="00FD20D9">
                              <w:rPr>
                                <w:lang w:val="en-US"/>
                              </w:rPr>
                              <w:t>{</w:t>
                            </w:r>
                          </w:p>
                          <w:p w:rsidR="006F7245" w:rsidRPr="00FD20D9" w:rsidRDefault="006F7245" w:rsidP="00C3006E">
                            <w:pPr>
                              <w:contextualSpacing/>
                              <w:rPr>
                                <w:lang w:val="en-US"/>
                              </w:rPr>
                            </w:pPr>
                            <w:r w:rsidRPr="00FD20D9">
                              <w:rPr>
                                <w:lang w:val="en-US"/>
                              </w:rPr>
                              <w:t xml:space="preserve">            "rel": "http://rel.kxml.no/noark5/v4/api/sakarkiv/utvid-til-saksmappe",</w:t>
                            </w:r>
                          </w:p>
                          <w:p w:rsidR="006F7245" w:rsidRPr="00FD20D9" w:rsidRDefault="006F7245" w:rsidP="00C3006E">
                            <w:pPr>
                              <w:contextualSpacing/>
                              <w:rPr>
                                <w:lang w:val="en-US"/>
                              </w:rPr>
                            </w:pPr>
                            <w:r w:rsidRPr="00FD20D9">
                              <w:rPr>
                                <w:lang w:val="en-US"/>
                              </w:rPr>
                              <w:t xml:space="preserve">            "href": "http://n5test.kxml.no/api/sakarkiv/Saksmappe/1/utvid-til-saksmappe",</w:t>
                            </w:r>
                          </w:p>
                          <w:p w:rsidR="006F7245" w:rsidRDefault="006F7245" w:rsidP="00C3006E">
                            <w:pPr>
                              <w:contextualSpacing/>
                            </w:pPr>
                            <w:r w:rsidRPr="00FD20D9">
                              <w:rPr>
                                <w:lang w:val="en-US"/>
                              </w:rPr>
                              <w:t xml:space="preserve">            </w:t>
                            </w:r>
                            <w:r>
                              <w:t>"templated": false</w:t>
                            </w:r>
                          </w:p>
                          <w:p w:rsidR="006F7245" w:rsidRDefault="006F7245" w:rsidP="00C3006E">
                            <w:pPr>
                              <w:contextualSpacing/>
                            </w:pPr>
                            <w:r>
                              <w:t xml:space="preserve">  }</w:t>
                            </w:r>
                          </w:p>
                          <w:p w:rsidR="006F7245" w:rsidRDefault="006F72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30.65pt;width:451.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">
                <v:textbox>
                  <w:txbxContent>
                    <w:p w:rsidR="006F7245" w:rsidRPr="00FD20D9" w:rsidRDefault="006F7245" w:rsidP="00C3006E">
                      <w:pPr>
                        <w:contextualSpacing/>
                        <w:rPr>
                          <w:lang w:val="en-US"/>
                        </w:rPr>
                      </w:pPr>
                      <w:r w:rsidRPr="00FD20D9">
                        <w:rPr>
                          <w:lang w:val="en-US"/>
                        </w:rPr>
                        <w:t>{</w:t>
                      </w:r>
                    </w:p>
                    <w:p w:rsidR="006F7245" w:rsidRPr="00FD20D9" w:rsidRDefault="006F7245" w:rsidP="00C3006E">
                      <w:pPr>
                        <w:contextualSpacing/>
                        <w:rPr>
                          <w:lang w:val="en-US"/>
                        </w:rPr>
                      </w:pPr>
                      <w:r w:rsidRPr="00FD20D9">
                        <w:rPr>
                          <w:lang w:val="en-US"/>
                        </w:rPr>
                        <w:t xml:space="preserve">            "rel": "http://rel.kxml.no/noark5/v4/api/sakarkiv/utvid-til-saksmappe",</w:t>
                      </w:r>
                    </w:p>
                    <w:p w:rsidR="006F7245" w:rsidRPr="00FD20D9" w:rsidRDefault="006F7245" w:rsidP="00C3006E">
                      <w:pPr>
                        <w:contextualSpacing/>
                        <w:rPr>
                          <w:lang w:val="en-US"/>
                        </w:rPr>
                      </w:pPr>
                      <w:r w:rsidRPr="00FD20D9">
                        <w:rPr>
                          <w:lang w:val="en-US"/>
                        </w:rPr>
                        <w:t xml:space="preserve">            "href": "http://n5test.kxml.no/api/sakarkiv/Saksmappe/1/utvid-til-saksmappe",</w:t>
                      </w:r>
                    </w:p>
                    <w:p w:rsidR="006F7245" w:rsidRDefault="006F7245" w:rsidP="00C3006E">
                      <w:pPr>
                        <w:contextualSpacing/>
                      </w:pPr>
                      <w:r w:rsidRPr="00FD20D9">
                        <w:rPr>
                          <w:lang w:val="en-US"/>
                        </w:rPr>
                        <w:t xml:space="preserve">            </w:t>
                      </w:r>
                      <w:r>
                        <w:t>"templated": false</w:t>
                      </w:r>
                    </w:p>
                    <w:p w:rsidR="006F7245" w:rsidRDefault="006F7245" w:rsidP="00C3006E">
                      <w:pPr>
                        <w:contextualSpacing/>
                      </w:pPr>
                      <w:r>
                        <w:t xml:space="preserve">  }</w:t>
                      </w:r>
                    </w:p>
                    <w:p w:rsidR="006F7245" w:rsidRDefault="006F7245"/>
                  </w:txbxContent>
                </v:textbox>
                <w10:wrap type="topAndBottom" anchorx="margin"/>
              </v:shape>
            </w:pict>
          </mc:Fallback>
        </mc:AlternateContent>
      </w:r>
    </w:p>
    <w:p w:rsidR="00C3006E" w:rsidRDefault="00C3006E" w:rsidP="00665A3C">
      <w:r>
        <w:t xml:space="preserve">Ved å kjøre PUT-forespørsel på angitt href med tilhørende felter som er påkrevd for saksmappe så </w:t>
      </w:r>
    </w:p>
    <w:p w:rsidR="00C3006E" w:rsidRDefault="00C3006E" w:rsidP="00665A3C">
      <w:r>
        <w:t xml:space="preserve">skal objektet utvides til å bli en saksmappe. </w:t>
      </w:r>
    </w:p>
    <w:p w:rsidR="00C3006E" w:rsidRPr="00FD20D9" w:rsidRDefault="00C3006E" w:rsidP="00665A3C">
      <w:pPr>
        <w:rPr>
          <w:b/>
          <w:lang w:val="en-US"/>
        </w:rPr>
      </w:pPr>
      <w:r w:rsidRPr="00FD20D9">
        <w:rPr>
          <w:b/>
          <w:lang w:val="en-US"/>
        </w:rPr>
        <w:t xml:space="preserve">PUT </w:t>
      </w:r>
      <w:hyperlink r:id="rId23" w:history="1">
        <w:r w:rsidRPr="00FD20D9">
          <w:rPr>
            <w:rStyle w:val="Hyperkobling"/>
            <w:b/>
            <w:lang w:val="en-US"/>
          </w:rPr>
          <w:t>http://n5test.kxml.no/api/sakarkiv/Saksmappe/1/utvid-til-saksmappe</w:t>
        </w:r>
      </w:hyperlink>
    </w:p>
    <w:p w:rsidR="008608C6" w:rsidRPr="00FD20D9" w:rsidRDefault="008608C6" w:rsidP="00665A3C">
      <w:pPr>
        <w:rPr>
          <w:lang w:val="en-US"/>
        </w:rPr>
      </w:pPr>
      <w:r w:rsidRPr="008608C6">
        <w:rPr>
          <w:noProof/>
        </w:rPr>
        <mc:AlternateContent>
          <mc:Choice Requires="wps">
            <w:drawing>
              <wp:anchor distT="45720" distB="45720" distL="114300" distR="114300" simplePos="0" relativeHeight="251661312" behindDoc="0" locked="0" layoutInCell="1" allowOverlap="1">
                <wp:simplePos x="0" y="0"/>
                <wp:positionH relativeFrom="margin">
                  <wp:posOffset>-19050</wp:posOffset>
                </wp:positionH>
                <wp:positionV relativeFrom="paragraph">
                  <wp:posOffset>385445</wp:posOffset>
                </wp:positionV>
                <wp:extent cx="5743575" cy="1404620"/>
                <wp:effectExtent l="0" t="0" r="28575" b="14605"/>
                <wp:wrapTopAndBottom/>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6F7245" w:rsidRDefault="006F7245" w:rsidP="00C3006E">
                            <w:pPr>
                              <w:contextualSpacing/>
                            </w:pPr>
                            <w:r>
                              <w:t>{</w:t>
                            </w:r>
                          </w:p>
                          <w:p w:rsidR="006F7245" w:rsidRDefault="006F7245" w:rsidP="00C3006E">
                            <w:pPr>
                              <w:contextualSpacing/>
                            </w:pPr>
                            <w:r>
                              <w:tab/>
                              <w:t>"saksansvarlig": "Arne",</w:t>
                            </w:r>
                          </w:p>
                          <w:p w:rsidR="006F7245" w:rsidRDefault="006F7245" w:rsidP="00C3006E">
                            <w:pPr>
                              <w:contextualSpacing/>
                            </w:pPr>
                            <w:r>
                              <w:tab/>
                              <w:t>"saksdato": "2017-12-08T00:00:00",</w:t>
                            </w:r>
                          </w:p>
                          <w:p w:rsidR="006F7245" w:rsidRDefault="006F7245" w:rsidP="00C3006E">
                            <w:pPr>
                              <w:contextualSpacing/>
                            </w:pPr>
                            <w:r>
                              <w:tab/>
                              <w:t>"saksstatus": { "kode": "R", "beskrivelse": "Opprettet av saksbehandler"}</w:t>
                            </w:r>
                          </w:p>
                          <w:p w:rsidR="006F7245" w:rsidRDefault="006F7245" w:rsidP="00C3006E">
                            <w:pPr>
                              <w:contextual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pt;margin-top:30.35pt;width:45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">
                <v:textbox style="mso-fit-shape-to-text:t">
                  <w:txbxContent>
                    <w:p w:rsidR="006F7245" w:rsidRDefault="006F7245" w:rsidP="00C3006E">
                      <w:pPr>
                        <w:contextualSpacing/>
                      </w:pPr>
                      <w:r>
                        <w:t>{</w:t>
                      </w:r>
                    </w:p>
                    <w:p w:rsidR="006F7245" w:rsidRDefault="006F7245" w:rsidP="00C3006E">
                      <w:pPr>
                        <w:contextualSpacing/>
                      </w:pPr>
                      <w:r>
                        <w:tab/>
                        <w:t>"saksansvarlig": "Arne",</w:t>
                      </w:r>
                    </w:p>
                    <w:p w:rsidR="006F7245" w:rsidRDefault="006F7245" w:rsidP="00C3006E">
                      <w:pPr>
                        <w:contextualSpacing/>
                      </w:pPr>
                      <w:r>
                        <w:tab/>
                        <w:t>"saksdato": "2017-12-08T00:00:00",</w:t>
                      </w:r>
                    </w:p>
                    <w:p w:rsidR="006F7245" w:rsidRDefault="006F7245" w:rsidP="00C3006E">
                      <w:pPr>
                        <w:contextualSpacing/>
                      </w:pPr>
                      <w:r>
                        <w:tab/>
                        <w:t>"saksstatus": { "kode": "R", "beskrivelse": "Opprettet av saksbehandler"}</w:t>
                      </w:r>
                    </w:p>
                    <w:p w:rsidR="006F7245" w:rsidRDefault="006F7245" w:rsidP="00C3006E">
                      <w:pPr>
                        <w:contextualSpacing/>
                      </w:pPr>
                      <w:r>
                        <w:t>}</w:t>
                      </w:r>
                    </w:p>
                  </w:txbxContent>
                </v:textbox>
                <w10:wrap type="topAndBottom" anchorx="margin"/>
              </v:shape>
            </w:pict>
          </mc:Fallback>
        </mc:AlternateContent>
      </w:r>
      <w:r w:rsidRPr="00FD20D9">
        <w:rPr>
          <w:lang w:val="en-US"/>
        </w:rPr>
        <w:t>Content-Type: application/vnd.noark5-v4+json</w:t>
      </w:r>
    </w:p>
    <w:p w:rsidR="00C3006E" w:rsidRPr="00FD20D9" w:rsidRDefault="00C3006E" w:rsidP="00665A3C">
      <w:pPr>
        <w:rPr>
          <w:lang w:val="en-US"/>
        </w:rPr>
      </w:pPr>
    </w:p>
    <w:p w:rsidR="00C3006E" w:rsidRPr="00F151B4" w:rsidRDefault="00F151B4" w:rsidP="00665A3C">
      <w:r>
        <w:rPr>
          <w:noProof/>
        </w:rPr>
        <w:lastRenderedPageBreak/>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431800</wp:posOffset>
                </wp:positionV>
                <wp:extent cx="5743575" cy="4726305"/>
                <wp:effectExtent l="0" t="0" r="28575" b="23495"/>
                <wp:wrapTopAndBottom/>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726305"/>
                        </a:xfrm>
                        <a:prstGeom prst="rect">
                          <a:avLst/>
                        </a:prstGeom>
                        <a:solidFill>
                          <a:srgbClr val="FFFFFF"/>
                        </a:solidFill>
                        <a:ln w="9525">
                          <a:solidFill>
                            <a:srgbClr val="000000"/>
                          </a:solidFill>
                          <a:miter lim="800000"/>
                          <a:headEnd/>
                          <a:tailEnd/>
                        </a:ln>
                      </wps:spPr>
                      <wps:txbx>
                        <w:txbxContent>
                          <w:p w:rsidR="006F7245" w:rsidRPr="00F151B4" w:rsidRDefault="006F7245" w:rsidP="00C3006E">
                            <w:pPr>
                              <w:contextualSpacing/>
                            </w:pPr>
                            <w:r w:rsidRPr="00F151B4">
                              <w:t>{</w:t>
                            </w:r>
                          </w:p>
                          <w:p w:rsidR="006F7245" w:rsidRPr="00F151B4" w:rsidRDefault="006F7245" w:rsidP="00C3006E">
                            <w:pPr>
                              <w:contextualSpacing/>
                            </w:pPr>
                            <w:r w:rsidRPr="00F151B4">
                              <w:t xml:space="preserve">    "saksdato": "2017-12-08T00:00:00",</w:t>
                            </w:r>
                          </w:p>
                          <w:p w:rsidR="006F7245" w:rsidRPr="00F151B4" w:rsidRDefault="006F7245" w:rsidP="00C3006E">
                            <w:pPr>
                              <w:contextualSpacing/>
                            </w:pPr>
                            <w:r w:rsidRPr="00F151B4">
                              <w:t xml:space="preserve">    "saksansvarlig": "Henning",</w:t>
                            </w:r>
                          </w:p>
                          <w:p w:rsidR="006F7245" w:rsidRPr="00F151B4" w:rsidRDefault="006F7245" w:rsidP="00C3006E">
                            <w:pPr>
                              <w:contextualSpacing/>
                            </w:pPr>
                            <w:r w:rsidRPr="00F151B4">
                              <w:t xml:space="preserve">   "saksstatus": {</w:t>
                            </w:r>
                          </w:p>
                          <w:p w:rsidR="006F7245" w:rsidRPr="00F151B4" w:rsidRDefault="006F7245" w:rsidP="00C3006E">
                            <w:pPr>
                              <w:contextualSpacing/>
                            </w:pPr>
                            <w:r w:rsidRPr="00F151B4">
                              <w:t xml:space="preserve">        "kode": "R",</w:t>
                            </w:r>
                          </w:p>
                          <w:p w:rsidR="006F7245" w:rsidRPr="00F151B4" w:rsidRDefault="006F7245" w:rsidP="00C3006E">
                            <w:pPr>
                              <w:contextualSpacing/>
                            </w:pPr>
                            <w:r w:rsidRPr="00F151B4">
                              <w:t xml:space="preserve">        "beskrivelse": "Opprettet av saksbehandler"</w:t>
                            </w:r>
                          </w:p>
                          <w:p w:rsidR="006F7245" w:rsidRPr="00F151B4" w:rsidRDefault="006F7245" w:rsidP="00C3006E">
                            <w:pPr>
                              <w:contextualSpacing/>
                            </w:pPr>
                            <w:r w:rsidRPr="00F151B4">
                              <w:t xml:space="preserve">    },</w:t>
                            </w:r>
                          </w:p>
                          <w:p w:rsidR="006F7245" w:rsidRPr="00F151B4" w:rsidRDefault="006F7245" w:rsidP="00C3006E">
                            <w:pPr>
                              <w:contextualSpacing/>
                            </w:pPr>
                            <w:r w:rsidRPr="00F151B4">
                              <w:t xml:space="preserve">    "mappeID": "1/2014",</w:t>
                            </w:r>
                          </w:p>
                          <w:p w:rsidR="006F7245" w:rsidRPr="00F151B4" w:rsidRDefault="006F7245" w:rsidP="00C3006E">
                            <w:pPr>
                              <w:contextualSpacing/>
                            </w:pPr>
                            <w:r w:rsidRPr="00F151B4">
                              <w:t xml:space="preserve">    "tittel": "klok testmappe 1",</w:t>
                            </w:r>
                          </w:p>
                          <w:p w:rsidR="006F7245" w:rsidRPr="00F151B4" w:rsidRDefault="006F7245" w:rsidP="00C3006E">
                            <w:pPr>
                              <w:contextualSpacing/>
                            </w:pPr>
                            <w:r w:rsidRPr="00F151B4">
                              <w:t xml:space="preserve">    "offentligTittel": "Dette er en offentlig tittel ****",</w:t>
                            </w:r>
                          </w:p>
                          <w:p w:rsidR="006F7245" w:rsidRPr="00F151B4" w:rsidRDefault="006F7245" w:rsidP="00C3006E">
                            <w:pPr>
                              <w:contextualSpacing/>
                            </w:pPr>
                            <w:r w:rsidRPr="00F151B4">
                              <w:t xml:space="preserve">    "gradering": {</w:t>
                            </w:r>
                          </w:p>
                          <w:p w:rsidR="006F7245" w:rsidRPr="00F151B4" w:rsidRDefault="006F7245" w:rsidP="00C3006E">
                            <w:pPr>
                              <w:contextualSpacing/>
                            </w:pPr>
                            <w:r w:rsidRPr="00F151B4">
                              <w:t xml:space="preserve">        "graderingskode": {</w:t>
                            </w:r>
                          </w:p>
                          <w:p w:rsidR="006F7245" w:rsidRPr="00F151B4" w:rsidRDefault="006F7245" w:rsidP="00C3006E">
                            <w:pPr>
                              <w:contextualSpacing/>
                            </w:pPr>
                            <w:r w:rsidRPr="00F151B4">
                              <w:t xml:space="preserve">            "kode": "B"</w:t>
                            </w:r>
                          </w:p>
                          <w:p w:rsidR="006F7245" w:rsidRPr="00F151B4" w:rsidRDefault="006F7245" w:rsidP="00C3006E">
                            <w:pPr>
                              <w:contextualSpacing/>
                            </w:pPr>
                            <w:r w:rsidRPr="00F151B4">
                              <w:t xml:space="preserve">        },</w:t>
                            </w:r>
                          </w:p>
                          <w:p w:rsidR="006F7245" w:rsidRPr="00F151B4" w:rsidRDefault="006F7245" w:rsidP="00C3006E">
                            <w:pPr>
                              <w:contextualSpacing/>
                            </w:pPr>
                            <w:r w:rsidRPr="00F151B4">
                              <w:t xml:space="preserve">        "graderingsdato": "2017-12-08T15:32:10.739027+01:00",</w:t>
                            </w:r>
                          </w:p>
                          <w:p w:rsidR="006F7245" w:rsidRPr="00F151B4" w:rsidRDefault="006F7245" w:rsidP="00C3006E">
                            <w:pPr>
                              <w:contextualSpacing/>
                            </w:pPr>
                            <w:r w:rsidRPr="00F151B4">
                              <w:t xml:space="preserve">        "_links": []</w:t>
                            </w:r>
                          </w:p>
                          <w:p w:rsidR="006F7245" w:rsidRPr="00F151B4" w:rsidRDefault="006F7245" w:rsidP="00C3006E">
                            <w:pPr>
                              <w:contextualSpacing/>
                            </w:pPr>
                            <w:r w:rsidRPr="00F151B4">
                              <w:t xml:space="preserve">    }</w:t>
                            </w:r>
                            <w:r>
                              <w:t>,</w:t>
                            </w:r>
                          </w:p>
                          <w:p w:rsidR="006F7245" w:rsidRDefault="006F7245" w:rsidP="00C3006E">
                            <w:pPr>
                              <w:contextualSpacing/>
                            </w:pPr>
                            <w:r w:rsidRPr="00F151B4">
                              <w:t>/// Resten av objektet utelatt</w:t>
                            </w:r>
                          </w:p>
                          <w:p w:rsidR="006F7245" w:rsidRDefault="006F7245" w:rsidP="00F151B4">
                            <w:pPr>
                              <w:contextualSpacing/>
                            </w:pPr>
                            <w:r>
                              <w:t>"_links": [</w:t>
                            </w:r>
                          </w:p>
                          <w:p w:rsidR="006F7245" w:rsidRPr="00FD20D9" w:rsidRDefault="006F7245" w:rsidP="00F151B4">
                            <w:pPr>
                              <w:contextualSpacing/>
                              <w:rPr>
                                <w:lang w:val="en-US"/>
                              </w:rPr>
                            </w:pPr>
                            <w:r>
                              <w:t xml:space="preserve">        </w:t>
                            </w:r>
                            <w:r w:rsidRPr="00FD20D9">
                              <w:rPr>
                                <w:lang w:val="en-US"/>
                              </w:rPr>
                              <w:t>{</w:t>
                            </w:r>
                          </w:p>
                          <w:p w:rsidR="006F7245" w:rsidRPr="00FD20D9" w:rsidRDefault="006F7245" w:rsidP="00F151B4">
                            <w:pPr>
                              <w:contextualSpacing/>
                              <w:rPr>
                                <w:lang w:val="en-US"/>
                              </w:rPr>
                            </w:pPr>
                            <w:r w:rsidRPr="00FD20D9">
                              <w:rPr>
                                <w:lang w:val="en-US"/>
                              </w:rPr>
                              <w:t xml:space="preserve">            "rel": "self",</w:t>
                            </w:r>
                          </w:p>
                          <w:p w:rsidR="006F7245" w:rsidRPr="00FD20D9" w:rsidRDefault="006F7245" w:rsidP="00F151B4">
                            <w:pPr>
                              <w:contextualSpacing/>
                              <w:rPr>
                                <w:lang w:val="en-US"/>
                              </w:rPr>
                            </w:pPr>
                            <w:r w:rsidRPr="00FD20D9">
                              <w:rPr>
                                <w:lang w:val="en-US"/>
                              </w:rPr>
                              <w:t xml:space="preserve">            "href": "http://n5test.kxml.no/api/sakarkiv/saksmappe/1",</w:t>
                            </w:r>
                          </w:p>
                          <w:p w:rsidR="006F7245" w:rsidRDefault="006F7245" w:rsidP="00F151B4">
                            <w:pPr>
                              <w:contextualSpacing/>
                            </w:pPr>
                            <w:r w:rsidRPr="00FD20D9">
                              <w:rPr>
                                <w:lang w:val="en-US"/>
                              </w:rPr>
                              <w:t xml:space="preserve">            </w:t>
                            </w:r>
                            <w:r>
                              <w:t>"templated": false</w:t>
                            </w:r>
                          </w:p>
                          <w:p w:rsidR="006F7245" w:rsidRPr="00F151B4" w:rsidRDefault="006F7245" w:rsidP="00F151B4">
                            <w:pPr>
                              <w:contextualSpacing/>
                            </w:pPr>
                            <w:r>
                              <w:t xml:space="preserve">        },</w:t>
                            </w:r>
                          </w:p>
                          <w:p w:rsidR="006F7245" w:rsidRPr="00F151B4" w:rsidRDefault="006F7245" w:rsidP="00C3006E">
                            <w:pPr>
                              <w:contextualSpacing/>
                            </w:pPr>
                            <w:r w:rsidRPr="00F151B4">
                              <w:t>}</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0;margin-top:34pt;width:452.25pt;height:372.1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">
                <v:textbox style="mso-fit-shape-to-text:t">
                  <w:txbxContent>
                    <w:p w:rsidR="006F7245" w:rsidRPr="00F151B4" w:rsidRDefault="006F7245" w:rsidP="00C3006E">
                      <w:pPr>
                        <w:contextualSpacing/>
                      </w:pPr>
                      <w:r w:rsidRPr="00F151B4">
                        <w:t>{</w:t>
                      </w:r>
                    </w:p>
                    <w:p w:rsidR="006F7245" w:rsidRPr="00F151B4" w:rsidRDefault="006F7245" w:rsidP="00C3006E">
                      <w:pPr>
                        <w:contextualSpacing/>
                      </w:pPr>
                      <w:r w:rsidRPr="00F151B4">
                        <w:t xml:space="preserve">    "saksdato": "2017-12-08T00:00:00",</w:t>
                      </w:r>
                    </w:p>
                    <w:p w:rsidR="006F7245" w:rsidRPr="00F151B4" w:rsidRDefault="006F7245" w:rsidP="00C3006E">
                      <w:pPr>
                        <w:contextualSpacing/>
                      </w:pPr>
                      <w:r w:rsidRPr="00F151B4">
                        <w:t xml:space="preserve">    "saksansvarlig": "Henning",</w:t>
                      </w:r>
                    </w:p>
                    <w:p w:rsidR="006F7245" w:rsidRPr="00F151B4" w:rsidRDefault="006F7245" w:rsidP="00C3006E">
                      <w:pPr>
                        <w:contextualSpacing/>
                      </w:pPr>
                      <w:r w:rsidRPr="00F151B4">
                        <w:t xml:space="preserve">   "saksstatus": {</w:t>
                      </w:r>
                    </w:p>
                    <w:p w:rsidR="006F7245" w:rsidRPr="00F151B4" w:rsidRDefault="006F7245" w:rsidP="00C3006E">
                      <w:pPr>
                        <w:contextualSpacing/>
                      </w:pPr>
                      <w:r w:rsidRPr="00F151B4">
                        <w:t xml:space="preserve">        "kode": "R",</w:t>
                      </w:r>
                    </w:p>
                    <w:p w:rsidR="006F7245" w:rsidRPr="00F151B4" w:rsidRDefault="006F7245" w:rsidP="00C3006E">
                      <w:pPr>
                        <w:contextualSpacing/>
                      </w:pPr>
                      <w:r w:rsidRPr="00F151B4">
                        <w:t xml:space="preserve">        "beskrivelse": "Opprettet av saksbehandler"</w:t>
                      </w:r>
                    </w:p>
                    <w:p w:rsidR="006F7245" w:rsidRPr="00F151B4" w:rsidRDefault="006F7245" w:rsidP="00C3006E">
                      <w:pPr>
                        <w:contextualSpacing/>
                      </w:pPr>
                      <w:r w:rsidRPr="00F151B4">
                        <w:t xml:space="preserve">    },</w:t>
                      </w:r>
                    </w:p>
                    <w:p w:rsidR="006F7245" w:rsidRPr="00F151B4" w:rsidRDefault="006F7245" w:rsidP="00C3006E">
                      <w:pPr>
                        <w:contextualSpacing/>
                      </w:pPr>
                      <w:r w:rsidRPr="00F151B4">
                        <w:t xml:space="preserve">    "mappeID": "1/2014",</w:t>
                      </w:r>
                    </w:p>
                    <w:p w:rsidR="006F7245" w:rsidRPr="00F151B4" w:rsidRDefault="006F7245" w:rsidP="00C3006E">
                      <w:pPr>
                        <w:contextualSpacing/>
                      </w:pPr>
                      <w:r w:rsidRPr="00F151B4">
                        <w:t xml:space="preserve">    "tittel": "klok testmappe 1",</w:t>
                      </w:r>
                    </w:p>
                    <w:p w:rsidR="006F7245" w:rsidRPr="00F151B4" w:rsidRDefault="006F7245" w:rsidP="00C3006E">
                      <w:pPr>
                        <w:contextualSpacing/>
                      </w:pPr>
                      <w:r w:rsidRPr="00F151B4">
                        <w:t xml:space="preserve">    "offentligTittel": "Dette er en offentlig tittel ****",</w:t>
                      </w:r>
                    </w:p>
                    <w:p w:rsidR="006F7245" w:rsidRPr="00F151B4" w:rsidRDefault="006F7245" w:rsidP="00C3006E">
                      <w:pPr>
                        <w:contextualSpacing/>
                      </w:pPr>
                      <w:r w:rsidRPr="00F151B4">
                        <w:t xml:space="preserve">    "gradering": {</w:t>
                      </w:r>
                    </w:p>
                    <w:p w:rsidR="006F7245" w:rsidRPr="00F151B4" w:rsidRDefault="006F7245" w:rsidP="00C3006E">
                      <w:pPr>
                        <w:contextualSpacing/>
                      </w:pPr>
                      <w:r w:rsidRPr="00F151B4">
                        <w:t xml:space="preserve">        "graderingskode": {</w:t>
                      </w:r>
                    </w:p>
                    <w:p w:rsidR="006F7245" w:rsidRPr="00F151B4" w:rsidRDefault="006F7245" w:rsidP="00C3006E">
                      <w:pPr>
                        <w:contextualSpacing/>
                      </w:pPr>
                      <w:r w:rsidRPr="00F151B4">
                        <w:t xml:space="preserve">            "kode": "B"</w:t>
                      </w:r>
                    </w:p>
                    <w:p w:rsidR="006F7245" w:rsidRPr="00F151B4" w:rsidRDefault="006F7245" w:rsidP="00C3006E">
                      <w:pPr>
                        <w:contextualSpacing/>
                      </w:pPr>
                      <w:r w:rsidRPr="00F151B4">
                        <w:t xml:space="preserve">        },</w:t>
                      </w:r>
                    </w:p>
                    <w:p w:rsidR="006F7245" w:rsidRPr="00F151B4" w:rsidRDefault="006F7245" w:rsidP="00C3006E">
                      <w:pPr>
                        <w:contextualSpacing/>
                      </w:pPr>
                      <w:r w:rsidRPr="00F151B4">
                        <w:t xml:space="preserve">        "graderingsdato": "2017-12-08T15:32:10.739027+01:00",</w:t>
                      </w:r>
                    </w:p>
                    <w:p w:rsidR="006F7245" w:rsidRPr="00F151B4" w:rsidRDefault="006F7245" w:rsidP="00C3006E">
                      <w:pPr>
                        <w:contextualSpacing/>
                      </w:pPr>
                      <w:r w:rsidRPr="00F151B4">
                        <w:t xml:space="preserve">        "_links": []</w:t>
                      </w:r>
                    </w:p>
                    <w:p w:rsidR="006F7245" w:rsidRPr="00F151B4" w:rsidRDefault="006F7245" w:rsidP="00C3006E">
                      <w:pPr>
                        <w:contextualSpacing/>
                      </w:pPr>
                      <w:r w:rsidRPr="00F151B4">
                        <w:t xml:space="preserve">    }</w:t>
                      </w:r>
                      <w:r>
                        <w:t>,</w:t>
                      </w:r>
                    </w:p>
                    <w:p w:rsidR="006F7245" w:rsidRDefault="006F7245" w:rsidP="00C3006E">
                      <w:pPr>
                        <w:contextualSpacing/>
                      </w:pPr>
                      <w:r w:rsidRPr="00F151B4">
                        <w:t>/// Resten av objektet utelatt</w:t>
                      </w:r>
                    </w:p>
                    <w:p w:rsidR="006F7245" w:rsidRDefault="006F7245" w:rsidP="00F151B4">
                      <w:pPr>
                        <w:contextualSpacing/>
                      </w:pPr>
                      <w:r>
                        <w:t>"_links": [</w:t>
                      </w:r>
                    </w:p>
                    <w:p w:rsidR="006F7245" w:rsidRPr="00FD20D9" w:rsidRDefault="006F7245" w:rsidP="00F151B4">
                      <w:pPr>
                        <w:contextualSpacing/>
                        <w:rPr>
                          <w:lang w:val="en-US"/>
                        </w:rPr>
                      </w:pPr>
                      <w:r>
                        <w:t xml:space="preserve">        </w:t>
                      </w:r>
                      <w:r w:rsidRPr="00FD20D9">
                        <w:rPr>
                          <w:lang w:val="en-US"/>
                        </w:rPr>
                        <w:t>{</w:t>
                      </w:r>
                    </w:p>
                    <w:p w:rsidR="006F7245" w:rsidRPr="00FD20D9" w:rsidRDefault="006F7245" w:rsidP="00F151B4">
                      <w:pPr>
                        <w:contextualSpacing/>
                        <w:rPr>
                          <w:lang w:val="en-US"/>
                        </w:rPr>
                      </w:pPr>
                      <w:r w:rsidRPr="00FD20D9">
                        <w:rPr>
                          <w:lang w:val="en-US"/>
                        </w:rPr>
                        <w:t xml:space="preserve">            "rel": "self",</w:t>
                      </w:r>
                    </w:p>
                    <w:p w:rsidR="006F7245" w:rsidRPr="00FD20D9" w:rsidRDefault="006F7245" w:rsidP="00F151B4">
                      <w:pPr>
                        <w:contextualSpacing/>
                        <w:rPr>
                          <w:lang w:val="en-US"/>
                        </w:rPr>
                      </w:pPr>
                      <w:r w:rsidRPr="00FD20D9">
                        <w:rPr>
                          <w:lang w:val="en-US"/>
                        </w:rPr>
                        <w:t xml:space="preserve">            "href": "http://n5test.kxml.no/api/sakarkiv/saksmappe/1",</w:t>
                      </w:r>
                    </w:p>
                    <w:p w:rsidR="006F7245" w:rsidRDefault="006F7245" w:rsidP="00F151B4">
                      <w:pPr>
                        <w:contextualSpacing/>
                      </w:pPr>
                      <w:r w:rsidRPr="00FD20D9">
                        <w:rPr>
                          <w:lang w:val="en-US"/>
                        </w:rPr>
                        <w:t xml:space="preserve">            </w:t>
                      </w:r>
                      <w:r>
                        <w:t>"templated": false</w:t>
                      </w:r>
                    </w:p>
                    <w:p w:rsidR="006F7245" w:rsidRPr="00F151B4" w:rsidRDefault="006F7245" w:rsidP="00F151B4">
                      <w:pPr>
                        <w:contextualSpacing/>
                      </w:pPr>
                      <w:r>
                        <w:t xml:space="preserve">        },</w:t>
                      </w:r>
                    </w:p>
                    <w:p w:rsidR="006F7245" w:rsidRPr="00F151B4" w:rsidRDefault="006F7245" w:rsidP="00C3006E">
                      <w:pPr>
                        <w:contextualSpacing/>
                      </w:pPr>
                      <w:r w:rsidRPr="00F151B4">
                        <w:t>}</w:t>
                      </w:r>
                    </w:p>
                  </w:txbxContent>
                </v:textbox>
                <w10:wrap type="topAndBottom" anchorx="margin"/>
              </v:shape>
            </w:pict>
          </mc:Fallback>
        </mc:AlternateContent>
      </w:r>
      <w:r w:rsidR="00C3006E">
        <w:t>Respons skal være den nye saksmappen.</w:t>
      </w:r>
      <w:r>
        <w:t xml:space="preserve"> Merk at </w:t>
      </w:r>
      <w:r>
        <w:rPr>
          <w:b/>
        </w:rPr>
        <w:t>self</w:t>
      </w:r>
      <w:r>
        <w:t xml:space="preserve"> nå peker på saksmappe og ikke mappe.</w:t>
      </w:r>
    </w:p>
    <w:p w:rsidR="00F151B4" w:rsidRDefault="00F151B4" w:rsidP="00C3006E"/>
    <w:p w:rsidR="00F151B4" w:rsidRDefault="00F151B4" w:rsidP="00C3006E"/>
    <w:p w:rsidR="00F151B4" w:rsidRDefault="00F151B4" w:rsidP="00C3006E"/>
    <w:p w:rsidR="00F151B4" w:rsidRDefault="00F151B4" w:rsidP="00C3006E"/>
    <w:p w:rsidR="00F151B4" w:rsidRDefault="00F151B4" w:rsidP="00C3006E"/>
    <w:p w:rsidR="00C3006E" w:rsidRPr="00082C3C" w:rsidRDefault="00C3006E" w:rsidP="00C3006E">
      <w:r>
        <w:t>Resultatkoder ved utvidelse av objekt</w:t>
      </w:r>
    </w:p>
    <w:tbl>
      <w:tblPr>
        <w:tblStyle w:val="Listetabell3uthevingsfarge1"/>
        <w:tblW w:w="6372" w:type="dxa"/>
        <w:tblLook w:val="04A0" w:firstRow="1" w:lastRow="0" w:firstColumn="1" w:lastColumn="0" w:noHBand="0" w:noVBand="1"/>
      </w:tblPr>
      <w:tblGrid>
        <w:gridCol w:w="1912"/>
        <w:gridCol w:w="4163"/>
        <w:gridCol w:w="297"/>
      </w:tblGrid>
      <w:tr w:rsidR="00C3006E" w:rsidRPr="00F20899" w:rsidTr="00FD20D9">
        <w:trPr>
          <w:cnfStyle w:val="100000000000" w:firstRow="1" w:lastRow="0" w:firstColumn="0" w:lastColumn="0" w:oddVBand="0" w:evenVBand="0" w:oddHBand="0" w:evenHBand="0" w:firstRowFirstColumn="0" w:firstRowLastColumn="0" w:lastRowFirstColumn="0" w:lastRowLastColumn="0"/>
          <w:trHeight w:val="562"/>
        </w:trPr>
        <w:tc>
          <w:tcPr>
            <w:cnfStyle w:val="001000000100" w:firstRow="0" w:lastRow="0" w:firstColumn="1" w:lastColumn="0" w:oddVBand="0" w:evenVBand="0" w:oddHBand="0" w:evenHBand="0" w:firstRowFirstColumn="1" w:firstRowLastColumn="0" w:lastRowFirstColumn="0" w:lastRowLastColumn="0"/>
            <w:tcW w:w="1500" w:type="pct"/>
          </w:tcPr>
          <w:p w:rsidR="00C3006E" w:rsidRDefault="00C3006E" w:rsidP="00FD20D9">
            <w:r>
              <w:t>Statuskode</w:t>
            </w:r>
          </w:p>
        </w:tc>
        <w:tc>
          <w:tcPr>
            <w:tcW w:w="0" w:type="auto"/>
          </w:tcPr>
          <w:p w:rsidR="00C3006E" w:rsidRDefault="00C3006E" w:rsidP="00FD20D9">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C3006E" w:rsidRPr="00F20899" w:rsidRDefault="00C3006E" w:rsidP="00FD20D9">
            <w:pPr>
              <w:cnfStyle w:val="100000000000" w:firstRow="1" w:lastRow="0" w:firstColumn="0" w:lastColumn="0" w:oddVBand="0" w:evenVBand="0" w:oddHBand="0" w:evenHBand="0" w:firstRowFirstColumn="0" w:firstRowLastColumn="0" w:lastRowFirstColumn="0" w:lastRowLastColumn="0"/>
            </w:pPr>
          </w:p>
        </w:tc>
      </w:tr>
      <w:tr w:rsidR="00C3006E" w:rsidRPr="00F20899" w:rsidTr="00FD20D9">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C3006E" w:rsidRDefault="00C3006E" w:rsidP="00FD20D9">
            <w:r>
              <w:t>200</w:t>
            </w:r>
          </w:p>
        </w:tc>
        <w:tc>
          <w:tcPr>
            <w:tcW w:w="0" w:type="auto"/>
          </w:tcPr>
          <w:p w:rsidR="00C3006E" w:rsidRDefault="00C3006E" w:rsidP="00FD20D9">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C3006E" w:rsidRPr="00F20899" w:rsidRDefault="00C3006E" w:rsidP="00FD20D9">
            <w:pPr>
              <w:cnfStyle w:val="000000100000" w:firstRow="0" w:lastRow="0" w:firstColumn="0" w:lastColumn="0" w:oddVBand="0" w:evenVBand="0" w:oddHBand="1" w:evenHBand="0" w:firstRowFirstColumn="0" w:firstRowLastColumn="0" w:lastRowFirstColumn="0" w:lastRowLastColumn="0"/>
            </w:pPr>
          </w:p>
        </w:tc>
      </w:tr>
      <w:tr w:rsidR="00C3006E" w:rsidRPr="00F20899" w:rsidTr="00FD20D9">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C3006E" w:rsidRPr="00F20899" w:rsidRDefault="00C3006E" w:rsidP="00FD20D9">
            <w:r w:rsidRPr="00F20899">
              <w:t>400</w:t>
            </w:r>
          </w:p>
        </w:tc>
        <w:tc>
          <w:tcPr>
            <w:tcW w:w="0" w:type="auto"/>
            <w:hideMark/>
          </w:tcPr>
          <w:p w:rsidR="00C3006E" w:rsidRPr="00F20899" w:rsidRDefault="00C3006E" w:rsidP="00FD20D9">
            <w:pPr>
              <w:cnfStyle w:val="000000000000" w:firstRow="0" w:lastRow="0" w:firstColumn="0" w:lastColumn="0" w:oddVBand="0" w:evenVBand="0" w:oddHBand="0" w:evenHBand="0" w:firstRowFirstColumn="0" w:firstRowLastColumn="0" w:lastRowFirstColumn="0" w:lastRowLastColumn="0"/>
            </w:pPr>
            <w:r w:rsidRPr="00F20899">
              <w:t>BadRequest - ugyldig forespørsel</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C3006E" w:rsidRPr="00F20899" w:rsidTr="00FD20D9">
              <w:trPr>
                <w:trHeight w:val="562"/>
              </w:trPr>
              <w:tc>
                <w:tcPr>
                  <w:tcW w:w="0" w:type="auto"/>
                  <w:vAlign w:val="center"/>
                  <w:hideMark/>
                </w:tcPr>
                <w:p w:rsidR="00C3006E" w:rsidRPr="00F20899" w:rsidRDefault="00C3006E" w:rsidP="00FD20D9"/>
              </w:tc>
            </w:tr>
          </w:tbl>
          <w:p w:rsidR="00C3006E" w:rsidRPr="00F20899" w:rsidRDefault="00C3006E" w:rsidP="00FD20D9">
            <w:pPr>
              <w:cnfStyle w:val="000000000000" w:firstRow="0" w:lastRow="0" w:firstColumn="0" w:lastColumn="0" w:oddVBand="0" w:evenVBand="0" w:oddHBand="0" w:evenHBand="0" w:firstRowFirstColumn="0" w:firstRowLastColumn="0" w:lastRowFirstColumn="0" w:lastRowLastColumn="0"/>
            </w:pPr>
          </w:p>
        </w:tc>
      </w:tr>
    </w:tbl>
    <w:p w:rsidR="00C3006E" w:rsidRPr="00145226" w:rsidRDefault="00C3006E" w:rsidP="00C3006E"/>
    <w:p w:rsidR="00C3006E" w:rsidRDefault="00C3006E" w:rsidP="00665A3C">
      <w:r>
        <w:t>Resultatkode 400 leveres dersom id til eksterende mappe er ugyldig eller det mangler påkrevde felter.</w:t>
      </w:r>
    </w:p>
    <w:p w:rsidR="00C3006E" w:rsidRDefault="00C3006E" w:rsidP="00665A3C"/>
    <w:p w:rsidR="00665A3C" w:rsidRDefault="00665A3C" w:rsidP="00665A3C">
      <w:pPr>
        <w:pStyle w:val="Overskrift4"/>
      </w:pPr>
      <w:bookmarkStart w:id="57" w:name="_Toc456345258"/>
      <w:r>
        <w:t>Oppdatere referanser mellom objekter</w:t>
      </w:r>
      <w:bookmarkEnd w:id="57"/>
    </w:p>
    <w:p w:rsidR="00665A3C" w:rsidRDefault="00665A3C" w:rsidP="00665A3C">
      <w:r w:rsidRPr="006F1F66">
        <w:t xml:space="preserve">Relasjoner </w:t>
      </w:r>
      <w:r>
        <w:t xml:space="preserve">kan </w:t>
      </w:r>
      <w:r w:rsidRPr="006F1F66">
        <w:t>angis ved tildelte attributter eller via plassering på gitt url. For eksempel ny mappe knyttes til arkivdel ved at url til ny mappe også inneholder hvilke arkivdel denne skal opprettes på. Egne attributter kan for eksempel være referanseForeldremappe for å lage undermapper.</w:t>
      </w:r>
    </w:p>
    <w:p w:rsidR="00665A3C" w:rsidRDefault="00665A3C" w:rsidP="00665A3C">
      <w:r>
        <w:t xml:space="preserve">Mer generelt kan klienter benytte href for rel=self for aktuelle objekter sammen med $ref parameter for å slette, endre eller opprette referanser mellom objekter. </w:t>
      </w:r>
    </w:p>
    <w:p w:rsidR="00665A3C" w:rsidRDefault="00665A3C" w:rsidP="00665A3C">
      <w:r w:rsidRPr="00145226">
        <w:rPr>
          <w:b/>
        </w:rPr>
        <w:t>For å opprette ny referanse</w:t>
      </w:r>
      <w:r>
        <w:t xml:space="preserve"> </w:t>
      </w:r>
    </w:p>
    <w:p w:rsidR="007D3603" w:rsidRPr="00082C3C" w:rsidRDefault="007D3603" w:rsidP="007D3603">
      <w:pPr>
        <w:rPr>
          <w:rFonts w:eastAsia="Times New Roman"/>
          <w:color w:val="111111"/>
          <w:lang w:eastAsia="nb-NO"/>
        </w:rPr>
      </w:pPr>
      <w:r w:rsidRPr="00082C3C">
        <w:rPr>
          <w:rFonts w:eastAsia="Times New Roman"/>
          <w:color w:val="111111"/>
          <w:lang w:eastAsia="nb-NO"/>
        </w:rPr>
        <w:t>Her opprettes ny referanse mellom regi</w:t>
      </w:r>
      <w:r>
        <w:rPr>
          <w:rFonts w:eastAsia="Times New Roman"/>
          <w:color w:val="111111"/>
          <w:lang w:eastAsia="nb-NO"/>
        </w:rPr>
        <w:t>strering og dokumentbeskrivelse.</w:t>
      </w:r>
    </w:p>
    <w:p w:rsidR="00665A3C" w:rsidRPr="00166C5D" w:rsidRDefault="00665A3C" w:rsidP="00665A3C">
      <w:pPr>
        <w:rPr>
          <w:rFonts w:eastAsia="Times New Roman"/>
          <w:color w:val="111111"/>
          <w:lang w:eastAsia="nb-NO"/>
        </w:rPr>
      </w:pPr>
      <w:r w:rsidRPr="00166C5D">
        <w:t xml:space="preserve">POST </w:t>
      </w:r>
      <w:r w:rsidRPr="00166C5D">
        <w:rPr>
          <w:rFonts w:eastAsia="Times New Roman"/>
          <w:color w:val="111111"/>
          <w:lang w:eastAsia="nb-NO"/>
        </w:rPr>
        <w:t>http://localhost:49708/api/arkivstruktur/registrering/cf8e1d0d-e94d-4d07-b5ed-46ba2df0465e/dokumentbeskrivelse/$ref?$id=http://localhost:49708/api/arkivstruktur/Dokumentbeskrivelse/1fa94a89-3550-470b-a220-92dd4d709044</w:t>
      </w:r>
    </w:p>
    <w:p w:rsidR="00665A3C" w:rsidRPr="00082C3C" w:rsidRDefault="00665A3C" w:rsidP="00665A3C">
      <w:pPr>
        <w:rPr>
          <w:rFonts w:eastAsia="Times New Roman"/>
          <w:color w:val="111111"/>
          <w:lang w:eastAsia="nb-NO"/>
        </w:rPr>
      </w:pPr>
      <w:r w:rsidRPr="00082C3C">
        <w:rPr>
          <w:rFonts w:eastAsia="Times New Roman"/>
          <w:color w:val="111111"/>
          <w:lang w:eastAsia="nb-NO"/>
        </w:rPr>
        <w:t xml:space="preserve">Resultatkode 204 – </w:t>
      </w:r>
      <w:r w:rsidR="00CC016E">
        <w:rPr>
          <w:rFonts w:eastAsia="Times New Roman"/>
          <w:color w:val="111111"/>
          <w:lang w:eastAsia="nb-NO"/>
        </w:rPr>
        <w:t>No Content</w:t>
      </w:r>
    </w:p>
    <w:p w:rsidR="00665A3C" w:rsidRPr="00082C3C" w:rsidRDefault="00665A3C" w:rsidP="00665A3C">
      <w:r w:rsidRPr="00145226">
        <w:rPr>
          <w:b/>
        </w:rPr>
        <w:t>For å oppdatere/flytte referanse</w:t>
      </w:r>
    </w:p>
    <w:p w:rsidR="007D3603" w:rsidRDefault="007D3603" w:rsidP="007D3603">
      <w:r>
        <w:t>Her flyttes mappen fra en arkivdel til en annen.</w:t>
      </w:r>
    </w:p>
    <w:p w:rsidR="003061BC" w:rsidRDefault="003061BC" w:rsidP="003061BC">
      <w:pPr>
        <w:rPr>
          <w:rFonts w:eastAsia="Times New Roman"/>
          <w:color w:val="111111"/>
          <w:lang w:eastAsia="nb-NO"/>
        </w:rPr>
      </w:pPr>
      <w:r>
        <w:t xml:space="preserve">PUT </w:t>
      </w:r>
      <w:r w:rsidR="005D0C52" w:rsidRPr="00D56BBD">
        <w:rPr>
          <w:rFonts w:eastAsia="Times New Roman"/>
          <w:lang w:eastAsia="nb-NO"/>
        </w:rPr>
        <w:t>http://localhost:49708/api/arkivstruktur/</w:t>
      </w:r>
      <w:r w:rsidR="00F700B2">
        <w:rPr>
          <w:rFonts w:eastAsia="Times New Roman"/>
          <w:lang w:eastAsia="nb-NO"/>
        </w:rPr>
        <w:t>mappe</w:t>
      </w:r>
      <w:r w:rsidR="005D0C52" w:rsidRPr="00D56BBD">
        <w:rPr>
          <w:rFonts w:eastAsia="Times New Roman"/>
          <w:lang w:eastAsia="nb-NO"/>
        </w:rPr>
        <w:t>/cf8e1d0d-e94d-4d07-b5ed-46ba2df0465e/</w:t>
      </w:r>
      <w:r w:rsidR="00F700B2">
        <w:rPr>
          <w:rFonts w:eastAsia="Times New Roman"/>
          <w:lang w:eastAsia="nb-NO"/>
        </w:rPr>
        <w:t>arkivdel</w:t>
      </w:r>
      <w:r w:rsidR="005D0C52" w:rsidRPr="00D56BBD">
        <w:rPr>
          <w:rFonts w:eastAsia="Times New Roman"/>
          <w:lang w:eastAsia="nb-NO"/>
        </w:rPr>
        <w:t>/$ref</w:t>
      </w:r>
    </w:p>
    <w:p w:rsidR="00665A3C" w:rsidRDefault="00665A3C" w:rsidP="00665A3C">
      <w:pPr>
        <w:rPr>
          <w:rFonts w:eastAsia="Times New Roman"/>
          <w:color w:val="111111"/>
          <w:lang w:val="en-US" w:eastAsia="nb-NO"/>
        </w:rPr>
      </w:pPr>
      <w:r>
        <w:rPr>
          <w:rFonts w:eastAsia="Times New Roman"/>
          <w:color w:val="111111"/>
          <w:lang w:val="en-US" w:eastAsia="nb-NO"/>
        </w:rPr>
        <w:t xml:space="preserve">Body: </w:t>
      </w:r>
    </w:p>
    <w:p w:rsidR="00665A3C" w:rsidRDefault="00665A3C" w:rsidP="00665A3C">
      <w:pPr>
        <w:rPr>
          <w:rFonts w:eastAsia="Times New Roman"/>
          <w:color w:val="111111"/>
          <w:lang w:val="en-US" w:eastAsia="nb-NO"/>
        </w:rPr>
      </w:pPr>
      <w:r w:rsidRPr="00082C3C">
        <w:rPr>
          <w:rFonts w:eastAsia="Times New Roman"/>
          <w:color w:val="111111"/>
          <w:lang w:val="en-US" w:eastAsia="nb-NO"/>
        </w:rPr>
        <w:t>http://localhost:49708/api/arkivstruktur/</w:t>
      </w:r>
      <w:r w:rsidR="00CC016E">
        <w:rPr>
          <w:rFonts w:eastAsia="Times New Roman"/>
          <w:color w:val="111111"/>
          <w:lang w:val="en-US" w:eastAsia="nb-NO"/>
        </w:rPr>
        <w:t>arkivdel</w:t>
      </w:r>
      <w:r w:rsidRPr="00082C3C">
        <w:rPr>
          <w:rFonts w:eastAsia="Times New Roman"/>
          <w:color w:val="111111"/>
          <w:lang w:val="en-US" w:eastAsia="nb-NO"/>
        </w:rPr>
        <w:t>/092e497a-a528-4121-8f22-fbc78fa6c930</w:t>
      </w:r>
    </w:p>
    <w:p w:rsidR="00665A3C" w:rsidRPr="00082C3C" w:rsidRDefault="00665A3C" w:rsidP="00665A3C">
      <w:pPr>
        <w:rPr>
          <w:rFonts w:eastAsia="Times New Roman"/>
          <w:color w:val="111111"/>
          <w:lang w:eastAsia="nb-NO"/>
        </w:rPr>
      </w:pPr>
      <w:r w:rsidRPr="00082C3C">
        <w:rPr>
          <w:rFonts w:eastAsia="Times New Roman"/>
          <w:color w:val="111111"/>
          <w:lang w:eastAsia="nb-NO"/>
        </w:rPr>
        <w:t>Resultatkode 20</w:t>
      </w:r>
      <w:r w:rsidR="00CC016E">
        <w:rPr>
          <w:rFonts w:eastAsia="Times New Roman"/>
          <w:color w:val="111111"/>
          <w:lang w:eastAsia="nb-NO"/>
        </w:rPr>
        <w:t>4</w:t>
      </w:r>
      <w:r w:rsidRPr="00082C3C">
        <w:rPr>
          <w:rFonts w:eastAsia="Times New Roman"/>
          <w:color w:val="111111"/>
          <w:lang w:eastAsia="nb-NO"/>
        </w:rPr>
        <w:t xml:space="preserve"> – </w:t>
      </w:r>
      <w:r w:rsidR="00CC016E">
        <w:rPr>
          <w:rFonts w:eastAsia="Times New Roman"/>
          <w:color w:val="111111"/>
          <w:lang w:eastAsia="nb-NO"/>
        </w:rPr>
        <w:t>No Content</w:t>
      </w:r>
    </w:p>
    <w:p w:rsidR="007023EE" w:rsidRDefault="00665A3C" w:rsidP="00665A3C">
      <w:pPr>
        <w:rPr>
          <w:b/>
        </w:rPr>
      </w:pPr>
      <w:r w:rsidRPr="00145226">
        <w:rPr>
          <w:b/>
        </w:rPr>
        <w:t xml:space="preserve">For å slette </w:t>
      </w:r>
      <w:r w:rsidR="007023EE">
        <w:rPr>
          <w:b/>
        </w:rPr>
        <w:t>referanser fra en liste</w:t>
      </w:r>
    </w:p>
    <w:p w:rsidR="007D3603" w:rsidRPr="00CC016E" w:rsidRDefault="00CC016E" w:rsidP="00665A3C">
      <w:r>
        <w:t>Ved sletting av referanser i en liste skal $id-parameteren benyttes.</w:t>
      </w:r>
      <w:r w:rsidR="007D3603">
        <w:t xml:space="preserve"> </w:t>
      </w:r>
      <w:r w:rsidR="007D3603">
        <w:rPr>
          <w:rFonts w:eastAsia="Times New Roman"/>
          <w:color w:val="111111"/>
          <w:lang w:eastAsia="nb-NO"/>
        </w:rPr>
        <w:t>Her slettes referansen til dokumentbeskrivelse fra registrering.</w:t>
      </w:r>
    </w:p>
    <w:p w:rsidR="00665A3C" w:rsidRDefault="00665A3C" w:rsidP="00665A3C">
      <w:pPr>
        <w:rPr>
          <w:rFonts w:eastAsia="Times New Roman"/>
          <w:color w:val="111111"/>
          <w:lang w:eastAsia="nb-NO"/>
        </w:rPr>
      </w:pPr>
      <w:r>
        <w:t xml:space="preserve">DELETE </w:t>
      </w:r>
      <w:r w:rsidRPr="00E742B7">
        <w:rPr>
          <w:rFonts w:eastAsia="Times New Roman"/>
          <w:color w:val="111111"/>
          <w:lang w:eastAsia="nb-NO"/>
        </w:rPr>
        <w:t>http://localhost:49708/api/arkivstruktur/registrering/cf8e1d0d-e94d-4d07-b5ed-46ba2df0465e/dokumentbeskrivelse/$ref?</w:t>
      </w:r>
      <w:r>
        <w:rPr>
          <w:rFonts w:eastAsia="Times New Roman"/>
          <w:color w:val="111111"/>
          <w:lang w:eastAsia="nb-NO"/>
        </w:rPr>
        <w:t>$id=</w:t>
      </w:r>
      <w:r w:rsidRPr="00082C3C">
        <w:rPr>
          <w:rFonts w:eastAsia="Times New Roman"/>
          <w:color w:val="111111"/>
          <w:lang w:eastAsia="nb-NO"/>
        </w:rPr>
        <w:t>http://localhost:49708/api/arkivstruktur/Dokumentbeskrivelse/092e497a-a528-4121-8f22-fbc78fa6c930</w:t>
      </w:r>
    </w:p>
    <w:p w:rsidR="00665A3C" w:rsidRDefault="00665A3C" w:rsidP="00665A3C">
      <w:pPr>
        <w:rPr>
          <w:rFonts w:eastAsia="Times New Roman"/>
          <w:color w:val="111111"/>
          <w:lang w:eastAsia="nb-NO"/>
        </w:rPr>
      </w:pPr>
      <w:r w:rsidRPr="00082C3C">
        <w:rPr>
          <w:rFonts w:eastAsia="Times New Roman"/>
          <w:color w:val="111111"/>
          <w:lang w:eastAsia="nb-NO"/>
        </w:rPr>
        <w:t xml:space="preserve">Resultatkode 204 – </w:t>
      </w:r>
      <w:r w:rsidR="00CC016E">
        <w:rPr>
          <w:rFonts w:eastAsia="Times New Roman"/>
          <w:color w:val="111111"/>
          <w:lang w:eastAsia="nb-NO"/>
        </w:rPr>
        <w:t>No Content</w:t>
      </w:r>
    </w:p>
    <w:p w:rsidR="007023EE" w:rsidRDefault="007023EE" w:rsidP="007023EE">
      <w:pPr>
        <w:rPr>
          <w:b/>
        </w:rPr>
      </w:pPr>
      <w:r w:rsidRPr="00145226">
        <w:rPr>
          <w:b/>
        </w:rPr>
        <w:t xml:space="preserve">For å slette </w:t>
      </w:r>
      <w:r>
        <w:rPr>
          <w:b/>
        </w:rPr>
        <w:t>en enkelt-referanse</w:t>
      </w:r>
    </w:p>
    <w:p w:rsidR="007D3603" w:rsidRDefault="007023EE" w:rsidP="007D3603">
      <w:pPr>
        <w:rPr>
          <w:rFonts w:eastAsia="Times New Roman"/>
          <w:color w:val="111111"/>
          <w:lang w:eastAsia="nb-NO"/>
        </w:rPr>
      </w:pPr>
      <w:r>
        <w:t xml:space="preserve">Ved sletting av en enkelt-referanse så skal ikke $id-parameteren benyttes. </w:t>
      </w:r>
      <w:r w:rsidR="007D3603">
        <w:rPr>
          <w:rFonts w:eastAsia="Times New Roman"/>
          <w:color w:val="111111"/>
          <w:lang w:eastAsia="nb-NO"/>
        </w:rPr>
        <w:t>Her slettes referansen til registrering fra dokumentbeskrivelse.</w:t>
      </w:r>
    </w:p>
    <w:p w:rsidR="007023EE" w:rsidRDefault="007023EE" w:rsidP="007023EE">
      <w:pPr>
        <w:rPr>
          <w:rFonts w:eastAsia="Times New Roman"/>
          <w:color w:val="111111"/>
          <w:lang w:eastAsia="nb-NO"/>
        </w:rPr>
      </w:pPr>
      <w:r>
        <w:t xml:space="preserve">DELETE </w:t>
      </w:r>
      <w:r w:rsidRPr="00E742B7">
        <w:rPr>
          <w:rFonts w:eastAsia="Times New Roman"/>
          <w:color w:val="111111"/>
          <w:lang w:eastAsia="nb-NO"/>
        </w:rPr>
        <w:t>http://localhost:49708/api/arkivstruktur/</w:t>
      </w:r>
      <w:r>
        <w:rPr>
          <w:rFonts w:eastAsia="Times New Roman"/>
          <w:color w:val="111111"/>
          <w:lang w:eastAsia="nb-NO"/>
        </w:rPr>
        <w:t>dokumentbeskrivelse</w:t>
      </w:r>
      <w:r w:rsidRPr="00E742B7">
        <w:rPr>
          <w:rFonts w:eastAsia="Times New Roman"/>
          <w:color w:val="111111"/>
          <w:lang w:eastAsia="nb-NO"/>
        </w:rPr>
        <w:t>/</w:t>
      </w:r>
      <w:r w:rsidRPr="00082C3C">
        <w:rPr>
          <w:rFonts w:eastAsia="Times New Roman"/>
          <w:color w:val="111111"/>
          <w:lang w:eastAsia="nb-NO"/>
        </w:rPr>
        <w:t>092e497a-a528-4121-8f22-fbc78fa6c930</w:t>
      </w:r>
      <w:r w:rsidRPr="00E742B7">
        <w:rPr>
          <w:rFonts w:eastAsia="Times New Roman"/>
          <w:color w:val="111111"/>
          <w:lang w:eastAsia="nb-NO"/>
        </w:rPr>
        <w:t>/</w:t>
      </w:r>
      <w:r>
        <w:rPr>
          <w:rFonts w:eastAsia="Times New Roman"/>
          <w:color w:val="111111"/>
          <w:lang w:eastAsia="nb-NO"/>
        </w:rPr>
        <w:t>registrering</w:t>
      </w:r>
      <w:r w:rsidRPr="00E742B7">
        <w:rPr>
          <w:rFonts w:eastAsia="Times New Roman"/>
          <w:color w:val="111111"/>
          <w:lang w:eastAsia="nb-NO"/>
        </w:rPr>
        <w:t>/$ref</w:t>
      </w:r>
    </w:p>
    <w:p w:rsidR="007023EE" w:rsidRDefault="007023EE" w:rsidP="007023EE">
      <w:pPr>
        <w:rPr>
          <w:rFonts w:eastAsia="Times New Roman"/>
          <w:color w:val="111111"/>
          <w:lang w:eastAsia="nb-NO"/>
        </w:rPr>
      </w:pPr>
      <w:r w:rsidRPr="00082C3C">
        <w:rPr>
          <w:rFonts w:eastAsia="Times New Roman"/>
          <w:color w:val="111111"/>
          <w:lang w:eastAsia="nb-NO"/>
        </w:rPr>
        <w:t xml:space="preserve">Resultatkode 204 – </w:t>
      </w:r>
      <w:r>
        <w:rPr>
          <w:rFonts w:eastAsia="Times New Roman"/>
          <w:color w:val="111111"/>
          <w:lang w:eastAsia="nb-NO"/>
        </w:rPr>
        <w:t>No Content</w:t>
      </w:r>
    </w:p>
    <w:p w:rsidR="00CC016E" w:rsidRDefault="00CC016E" w:rsidP="00665A3C"/>
    <w:p w:rsidR="00CC016E" w:rsidRDefault="00CC016E" w:rsidP="00665A3C"/>
    <w:p w:rsidR="00665A3C" w:rsidRPr="00082C3C" w:rsidRDefault="00665A3C" w:rsidP="00665A3C">
      <w:r>
        <w:lastRenderedPageBreak/>
        <w:t>Resultatkoder ved oppdatering av referanser til objekt</w:t>
      </w:r>
    </w:p>
    <w:tbl>
      <w:tblPr>
        <w:tblStyle w:val="Listetabell3uthevingsfarge1"/>
        <w:tblW w:w="6372" w:type="dxa"/>
        <w:tblLook w:val="04A0" w:firstRow="1" w:lastRow="0" w:firstColumn="1" w:lastColumn="0" w:noHBand="0" w:noVBand="1"/>
      </w:tblPr>
      <w:tblGrid>
        <w:gridCol w:w="1912"/>
        <w:gridCol w:w="4232"/>
        <w:gridCol w:w="228"/>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562"/>
        </w:trPr>
        <w:tc>
          <w:tcPr>
            <w:cnfStyle w:val="001000000100" w:firstRow="0" w:lastRow="0" w:firstColumn="1" w:lastColumn="0" w:oddVBand="0" w:evenVBand="0" w:oddHBand="0" w:evenHBand="0" w:firstRowFirstColumn="1" w:firstRowLastColumn="0" w:lastRowFirstColumn="0" w:lastRowLastColumn="0"/>
            <w:tcW w:w="1500" w:type="pct"/>
          </w:tcPr>
          <w:p w:rsidR="00665A3C" w:rsidRDefault="00665A3C" w:rsidP="00CA1218">
            <w:r>
              <w:t>Statuskode</w:t>
            </w:r>
          </w:p>
        </w:tc>
        <w:tc>
          <w:tcPr>
            <w:tcW w:w="0" w:type="auto"/>
          </w:tcPr>
          <w:p w:rsidR="00665A3C"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Default="00665A3C" w:rsidP="00CA1218">
            <w:r>
              <w:t>200</w:t>
            </w:r>
          </w:p>
        </w:tc>
        <w:tc>
          <w:tcPr>
            <w:tcW w:w="0" w:type="auto"/>
          </w:tcPr>
          <w:p w:rsidR="00665A3C"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204</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t>NoContent</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400</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BadRequest - ugyldig forespørsel</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403</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Forbidden - ingen tilgang</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404</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NotFound - ikke funnet</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409</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Conflict - objektet kan være endret av andre</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500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InternalServerError – generell feil på server</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501</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bl>
    <w:p w:rsidR="00665A3C" w:rsidRPr="00145226" w:rsidRDefault="00665A3C" w:rsidP="00665A3C"/>
    <w:p w:rsidR="00665A3C" w:rsidRDefault="00665A3C" w:rsidP="00665A3C">
      <w:pPr>
        <w:pStyle w:val="Overskrift4"/>
      </w:pPr>
      <w:bookmarkStart w:id="58" w:name="_Toc456345259"/>
      <w:r>
        <w:t>Slette objekter (Delete)</w:t>
      </w:r>
      <w:bookmarkEnd w:id="58"/>
    </w:p>
    <w:p w:rsidR="00665A3C" w:rsidRDefault="00665A3C" w:rsidP="00665A3C">
      <w:r>
        <w:t>Klienten sender en DELETE forespørsel på aktuell ressurs(url). Alle ressurslenker med rel=»self» kan potensielt slettes om bruker har nødvendige rettigheter. Respons gir statuskode 204 om ressursen er korrekt slettet.</w:t>
      </w:r>
    </w:p>
    <w:p w:rsidR="00665A3C" w:rsidRDefault="00665A3C" w:rsidP="00665A3C">
      <w:r w:rsidRPr="00426A6B">
        <w:t>Et viktig krav i Noark 5 er at arkiverte elektroniske dokumenter ikke skal kunne slettes. Kontrollert sletting skal bare kunne foretas av autoriserte brukere i forbindelse med kassasjon</w:t>
      </w:r>
    </w:p>
    <w:p w:rsidR="00665A3C" w:rsidRDefault="00665A3C" w:rsidP="00665A3C">
      <w:r>
        <w:t>Sletting av Arkivdel – Kan også gjøres med oppdatering av arkivdel hvor det legges inn informasjon om sletting.</w:t>
      </w:r>
    </w:p>
    <w:p w:rsidR="00665A3C" w:rsidRDefault="00665A3C" w:rsidP="00665A3C">
      <w:r>
        <w:t xml:space="preserve">Sletting av Dokumentbeskrivelse </w:t>
      </w:r>
      <w:r w:rsidRPr="00A213D0">
        <w:rPr>
          <w:highlight w:val="yellow"/>
        </w:rPr>
        <w:t>– her er flere type sletting så må gjøres med oppdatering?</w:t>
      </w:r>
    </w:p>
    <w:p w:rsidR="00665A3C" w:rsidRDefault="00665A3C" w:rsidP="00665A3C">
      <w:r w:rsidRPr="008D00D8">
        <w:rPr>
          <w:highlight w:val="yellow"/>
        </w:rPr>
        <w:t xml:space="preserve">De som ikke har sletting datatype, hvordan skal de merkes/fjernes?Krav om logging nok?Skal ikke være mulig å slette uansett hvor mye rettigheter en </w:t>
      </w:r>
      <w:r w:rsidRPr="00A216A1">
        <w:rPr>
          <w:highlight w:val="yellow"/>
        </w:rPr>
        <w:t>bruker har? – Arkivverket må avklare dette</w:t>
      </w:r>
    </w:p>
    <w:p w:rsidR="00665A3C" w:rsidRDefault="00665A3C" w:rsidP="00665A3C">
      <w:r>
        <w:rPr>
          <w:noProof/>
          <w:lang w:eastAsia="nb-NO"/>
        </w:rPr>
        <w:lastRenderedPageBreak/>
        <w:drawing>
          <wp:inline distT="0" distB="0" distL="0" distR="0" wp14:anchorId="336849DD" wp14:editId="42E66EAA">
            <wp:extent cx="4410075" cy="5857875"/>
            <wp:effectExtent l="0" t="0" r="9525" b="9525"/>
            <wp:docPr id="78" name="Bild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0075" cy="5857875"/>
                    </a:xfrm>
                    <a:prstGeom prst="rect">
                      <a:avLst/>
                    </a:prstGeom>
                  </pic:spPr>
                </pic:pic>
              </a:graphicData>
            </a:graphic>
          </wp:inline>
        </w:drawing>
      </w:r>
    </w:p>
    <w:p w:rsidR="00665A3C" w:rsidRDefault="00665A3C" w:rsidP="00665A3C"/>
    <w:p w:rsidR="00665A3C" w:rsidRDefault="00665A3C" w:rsidP="00665A3C">
      <w:r>
        <w:t>Resultatkoder ved sletting av objekt</w:t>
      </w:r>
    </w:p>
    <w:tbl>
      <w:tblPr>
        <w:tblStyle w:val="Listetabell3uthevingsfarge1"/>
        <w:tblW w:w="6372" w:type="dxa"/>
        <w:tblLook w:val="04A0" w:firstRow="1" w:lastRow="0" w:firstColumn="1" w:lastColumn="0" w:noHBand="0" w:noVBand="1"/>
      </w:tblPr>
      <w:tblGrid>
        <w:gridCol w:w="1912"/>
        <w:gridCol w:w="4232"/>
        <w:gridCol w:w="228"/>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562"/>
        </w:trPr>
        <w:tc>
          <w:tcPr>
            <w:cnfStyle w:val="001000000100" w:firstRow="0" w:lastRow="0" w:firstColumn="1" w:lastColumn="0" w:oddVBand="0" w:evenVBand="0" w:oddHBand="0" w:evenHBand="0" w:firstRowFirstColumn="1" w:firstRowLastColumn="0" w:lastRowFirstColumn="0" w:lastRowLastColumn="0"/>
            <w:tcW w:w="1500" w:type="pct"/>
          </w:tcPr>
          <w:p w:rsidR="00665A3C" w:rsidRDefault="00665A3C" w:rsidP="00CA1218">
            <w:r>
              <w:t>Statuskode</w:t>
            </w:r>
          </w:p>
        </w:tc>
        <w:tc>
          <w:tcPr>
            <w:tcW w:w="0" w:type="auto"/>
          </w:tcPr>
          <w:p w:rsidR="00665A3C"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Default="00665A3C" w:rsidP="00CA1218">
            <w:r>
              <w:t>200</w:t>
            </w:r>
          </w:p>
        </w:tc>
        <w:tc>
          <w:tcPr>
            <w:tcW w:w="0" w:type="auto"/>
          </w:tcPr>
          <w:p w:rsidR="00665A3C"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204</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t>NoContent – slettet ok</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400</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BadRequest - ugyldig forespørsel</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403</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Forbidden - ingen tilgang</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404</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NotFound - ikke funnet</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lastRenderedPageBreak/>
              <w:t>409</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Conflict - objektet kan være endret av andre</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500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InternalServerError – generell feil på server</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501</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bl>
    <w:p w:rsidR="00665A3C" w:rsidRDefault="00665A3C" w:rsidP="00665A3C"/>
    <w:p w:rsidR="00665A3C" w:rsidRPr="0015565E" w:rsidRDefault="00665A3C" w:rsidP="00665A3C">
      <w:pPr>
        <w:pStyle w:val="Overskrift4"/>
        <w:rPr>
          <w:color w:val="1F3763" w:themeColor="accent1" w:themeShade="7F"/>
          <w:sz w:val="24"/>
          <w:szCs w:val="24"/>
        </w:rPr>
      </w:pPr>
      <w:bookmarkStart w:id="59" w:name="_Toc456345260"/>
      <w:r>
        <w:t>Overføringsformat</w:t>
      </w:r>
      <w:bookmarkEnd w:id="59"/>
    </w:p>
    <w:p w:rsidR="00665A3C" w:rsidRDefault="00665A3C" w:rsidP="00665A3C">
      <w:r>
        <w:t>Innholdstyper</w:t>
      </w:r>
      <w:r w:rsidR="006706B0">
        <w:t xml:space="preserve"> </w:t>
      </w:r>
      <w:r>
        <w:t>(Content-Type) som skal brukes:</w:t>
      </w:r>
    </w:p>
    <w:tbl>
      <w:tblPr>
        <w:tblStyle w:val="Listetabell3uthevingsfarge1"/>
        <w:tblW w:w="0" w:type="auto"/>
        <w:tblLook w:val="04A0" w:firstRow="1" w:lastRow="0" w:firstColumn="1" w:lastColumn="0" w:noHBand="0" w:noVBand="1"/>
      </w:tblPr>
      <w:tblGrid>
        <w:gridCol w:w="9062"/>
      </w:tblGrid>
      <w:tr w:rsidR="00665A3C" w:rsidTr="00CA12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665A3C" w:rsidRDefault="00665A3C" w:rsidP="00CA1218">
            <w:r>
              <w:t>Innholdstype (Content-Type)</w:t>
            </w:r>
          </w:p>
        </w:tc>
      </w:tr>
      <w:tr w:rsidR="00665A3C" w:rsidRPr="00FD20D9" w:rsidTr="00CA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665A3C" w:rsidRPr="00E76C49" w:rsidRDefault="00665A3C" w:rsidP="00CA1218">
            <w:pPr>
              <w:rPr>
                <w:lang w:val="en-US"/>
              </w:rPr>
            </w:pPr>
            <w:r w:rsidRPr="00E76C49">
              <w:rPr>
                <w:lang w:val="en-US"/>
              </w:rPr>
              <w:t>application/vnd.noark5-v4+json</w:t>
            </w:r>
          </w:p>
        </w:tc>
      </w:tr>
      <w:tr w:rsidR="00665A3C" w:rsidRPr="00FD20D9" w:rsidTr="00CA1218">
        <w:tc>
          <w:tcPr>
            <w:cnfStyle w:val="001000000000" w:firstRow="0" w:lastRow="0" w:firstColumn="1" w:lastColumn="0" w:oddVBand="0" w:evenVBand="0" w:oddHBand="0" w:evenHBand="0" w:firstRowFirstColumn="0" w:firstRowLastColumn="0" w:lastRowFirstColumn="0" w:lastRowLastColumn="0"/>
            <w:tcW w:w="9062" w:type="dxa"/>
          </w:tcPr>
          <w:p w:rsidR="00665A3C" w:rsidRPr="00E76C49" w:rsidRDefault="00665A3C" w:rsidP="00CA1218">
            <w:pPr>
              <w:rPr>
                <w:lang w:val="en-US"/>
              </w:rPr>
            </w:pPr>
            <w:r w:rsidRPr="00E76C49">
              <w:rPr>
                <w:lang w:val="en-US"/>
              </w:rPr>
              <w:t>application/vnd.noark5-v4+xml</w:t>
            </w:r>
          </w:p>
        </w:tc>
      </w:tr>
    </w:tbl>
    <w:p w:rsidR="00665A3C" w:rsidRPr="00E76C49" w:rsidRDefault="00665A3C" w:rsidP="00665A3C">
      <w:pPr>
        <w:rPr>
          <w:lang w:val="en-US"/>
        </w:rPr>
      </w:pPr>
      <w:r w:rsidRPr="00E76C49">
        <w:rPr>
          <w:lang w:val="en-US"/>
        </w:rPr>
        <w:t xml:space="preserve"> </w:t>
      </w:r>
    </w:p>
    <w:p w:rsidR="00665A3C" w:rsidRDefault="00665A3C" w:rsidP="00665A3C">
      <w:r>
        <w:t>Overføringsformat skal være i henhold til følgende skjema for begge innholdstyper:</w:t>
      </w:r>
    </w:p>
    <w:p w:rsidR="00665A3C" w:rsidRPr="00900DC4" w:rsidRDefault="00665A3C" w:rsidP="00665A3C">
      <w:pPr>
        <w:pStyle w:val="Listeavsnitt"/>
        <w:numPr>
          <w:ilvl w:val="0"/>
          <w:numId w:val="1"/>
        </w:numPr>
      </w:pPr>
      <w:r>
        <w:fldChar w:fldCharType="begin"/>
      </w:r>
      <w:r>
        <w:instrText xml:space="preserve"> HYPERLINK "</w:instrText>
      </w:r>
      <w:r w:rsidRPr="00166C5D">
        <w:instrText>http://skjema.kxml.no/arkivverket/noark5/v4.0/</w:instrText>
      </w:r>
      <w:r>
        <w:instrText xml:space="preserve">" </w:instrText>
      </w:r>
      <w:r>
        <w:fldChar w:fldCharType="separate"/>
      </w:r>
      <w:r w:rsidRPr="00C81BA7">
        <w:rPr>
          <w:rStyle w:val="Hyperkobling"/>
        </w:rPr>
        <w:t>http://skjema.kxml.no/arkivverket/noark5/v4.0</w:t>
      </w:r>
      <w:del w:id="60" w:author="Tor Kjetil Nilsen" w:date="2015-07-07T15:12:00Z">
        <w:r w:rsidRPr="00C81BA7" w:rsidDel="00BD20F3">
          <w:rPr>
            <w:rStyle w:val="Hyperkobling"/>
          </w:rPr>
          <w:delText>beta</w:delText>
        </w:r>
      </w:del>
      <w:r w:rsidRPr="00C81BA7">
        <w:rPr>
          <w:rStyle w:val="Hyperkobling"/>
        </w:rPr>
        <w:t>/</w:t>
      </w:r>
      <w:del w:id="61" w:author="Tor Kjetil Nilsen" w:date="2015-07-07T15:11:00Z">
        <w:r w:rsidRPr="00C81BA7" w:rsidDel="00BD20F3">
          <w:rPr>
            <w:rStyle w:val="Hyperkobling"/>
          </w:rPr>
          <w:delText>_rest</w:delText>
        </w:r>
      </w:del>
      <w:r>
        <w:fldChar w:fldCharType="end"/>
      </w:r>
    </w:p>
    <w:p w:rsidR="00665A3C" w:rsidRDefault="00665A3C" w:rsidP="00665A3C">
      <w:pPr>
        <w:pStyle w:val="Listeavsnitt"/>
      </w:pPr>
    </w:p>
    <w:p w:rsidR="00665A3C" w:rsidRPr="009A3687" w:rsidRDefault="00665A3C" w:rsidP="00665A3C">
      <w:r>
        <w:t xml:space="preserve">Datoformat skal være angitt ihht </w:t>
      </w:r>
      <w:hyperlink r:id="rId25" w:history="1">
        <w:r w:rsidRPr="007030B7">
          <w:rPr>
            <w:rStyle w:val="Hyperkobling"/>
          </w:rPr>
          <w:t>http://www.w3.org/TR/NOTE-datetime</w:t>
        </w:r>
      </w:hyperlink>
      <w:r>
        <w:t xml:space="preserve"> </w:t>
      </w:r>
    </w:p>
    <w:p w:rsidR="00665A3C" w:rsidRDefault="00665A3C" w:rsidP="00665A3C"/>
    <w:p w:rsidR="00665A3C" w:rsidRDefault="00665A3C" w:rsidP="002E506E">
      <w:pPr>
        <w:pStyle w:val="Overskrift4"/>
      </w:pPr>
      <w:bookmarkStart w:id="62" w:name="_Toc456345261"/>
      <w:r>
        <w:t>Hente og overføre filer</w:t>
      </w:r>
      <w:bookmarkEnd w:id="62"/>
    </w:p>
    <w:p w:rsidR="00665A3C" w:rsidRDefault="00665A3C" w:rsidP="00665A3C"/>
    <w:p w:rsidR="00665A3C" w:rsidRDefault="00665A3C" w:rsidP="00665A3C">
      <w:r>
        <w:t>Ved navigering til dokumentobjekt så kan selve filen også åpnes ved å følge referanseDokumentfil eller href til relasjonsnøkkel http://rel.kxml.no/noark5/v4/arkivstruktur/fil</w:t>
      </w:r>
    </w:p>
    <w:p w:rsidR="00665A3C" w:rsidRPr="008D00D8" w:rsidRDefault="00665A3C" w:rsidP="00665A3C">
      <w:pPr>
        <w:rPr>
          <w:lang w:val="en-US"/>
        </w:rPr>
      </w:pPr>
      <w:r w:rsidRPr="008D00D8">
        <w:rPr>
          <w:lang w:val="en-US"/>
        </w:rPr>
        <w:t xml:space="preserve">GET </w:t>
      </w:r>
      <w:hyperlink r:id="rId26" w:history="1">
        <w:r w:rsidRPr="008D00D8">
          <w:rPr>
            <w:rStyle w:val="Hyperkobling"/>
            <w:lang w:val="en-US"/>
          </w:rPr>
          <w:t>http://localhost:49708/api/arkivstruktur/Dokumentobjekt/a895c8ed-c15a-43f6-86de-86a626433785</w:t>
        </w:r>
      </w:hyperlink>
    </w:p>
    <w:p w:rsidR="00665A3C" w:rsidRPr="008D00D8" w:rsidRDefault="00665A3C" w:rsidP="00665A3C">
      <w:pPr>
        <w:rPr>
          <w:lang w:val="en-US"/>
        </w:rPr>
      </w:pPr>
    </w:p>
    <w:p w:rsidR="00665A3C" w:rsidRDefault="00665A3C" w:rsidP="00665A3C">
      <w:r>
        <w:rPr>
          <w:noProof/>
          <w:lang w:eastAsia="nb-NO"/>
        </w:rPr>
        <w:drawing>
          <wp:inline distT="0" distB="0" distL="0" distR="0" wp14:anchorId="1D303F42" wp14:editId="5EF79619">
            <wp:extent cx="5760720" cy="2207895"/>
            <wp:effectExtent l="0" t="0" r="0" b="190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07895"/>
                    </a:xfrm>
                    <a:prstGeom prst="rect">
                      <a:avLst/>
                    </a:prstGeom>
                  </pic:spPr>
                </pic:pic>
              </a:graphicData>
            </a:graphic>
          </wp:inline>
        </w:drawing>
      </w:r>
    </w:p>
    <w:p w:rsidR="00665A3C" w:rsidRDefault="00665A3C" w:rsidP="00665A3C">
      <w:pPr>
        <w:rPr>
          <w:lang w:val="en-US"/>
        </w:rPr>
      </w:pPr>
      <w:r w:rsidRPr="00B74CF3">
        <w:rPr>
          <w:lang w:val="en-US"/>
        </w:rPr>
        <w:t xml:space="preserve">GET </w:t>
      </w:r>
      <w:hyperlink r:id="rId28" w:history="1">
        <w:r w:rsidRPr="00903497">
          <w:rPr>
            <w:rStyle w:val="Hyperkobling"/>
            <w:lang w:val="en-US"/>
          </w:rPr>
          <w:t>http://localhost:49708/api/arkivstruktur/Dokumentobjekt/a895c8ed-c15a-43f6-86de-86a626433785/referanseFil</w:t>
        </w:r>
      </w:hyperlink>
      <w:r>
        <w:rPr>
          <w:lang w:val="en-US"/>
        </w:rPr>
        <w:t xml:space="preserve"> </w:t>
      </w:r>
    </w:p>
    <w:p w:rsidR="00665A3C" w:rsidRDefault="00665A3C" w:rsidP="00665A3C">
      <w:r w:rsidRPr="00B74CF3">
        <w:t>Gir Content-type=filens mime type feks “application/pdf” og filen streames til klient</w:t>
      </w:r>
    </w:p>
    <w:p w:rsidR="006F7245" w:rsidRDefault="006F7245" w:rsidP="00665A3C"/>
    <w:p w:rsidR="006F7245" w:rsidRPr="006F7245" w:rsidRDefault="006F7245" w:rsidP="00665A3C">
      <w:pPr>
        <w:rPr>
          <w:rStyle w:val="Sterk"/>
        </w:rPr>
      </w:pPr>
      <w:r w:rsidRPr="006F7245">
        <w:rPr>
          <w:rStyle w:val="Sterk"/>
        </w:rPr>
        <w:t xml:space="preserve">Overføre </w:t>
      </w:r>
      <w:r w:rsidR="002338B9">
        <w:rPr>
          <w:rStyle w:val="Sterk"/>
        </w:rPr>
        <w:t xml:space="preserve">små </w:t>
      </w:r>
      <w:r w:rsidRPr="006F7245">
        <w:rPr>
          <w:rStyle w:val="Sterk"/>
        </w:rPr>
        <w:t>filer</w:t>
      </w:r>
    </w:p>
    <w:p w:rsidR="00665A3C" w:rsidRDefault="002338B9" w:rsidP="00665A3C">
      <w:r w:rsidRPr="006F7245">
        <w:rPr>
          <w:noProof/>
          <w:lang w:val="en-US"/>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604216</wp:posOffset>
                </wp:positionV>
                <wp:extent cx="5779770" cy="1404620"/>
                <wp:effectExtent l="0" t="0" r="11430" b="1016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404620"/>
                        </a:xfrm>
                        <a:prstGeom prst="rect">
                          <a:avLst/>
                        </a:prstGeom>
                        <a:solidFill>
                          <a:srgbClr val="FFFFFF"/>
                        </a:solidFill>
                        <a:ln w="9525">
                          <a:solidFill>
                            <a:srgbClr val="000000"/>
                          </a:solidFill>
                          <a:miter lim="800000"/>
                          <a:headEnd/>
                          <a:tailEnd/>
                        </a:ln>
                      </wps:spPr>
                      <wps:txbx>
                        <w:txbxContent>
                          <w:p w:rsidR="006706B0" w:rsidRPr="009B095E" w:rsidRDefault="006706B0" w:rsidP="006706B0">
                            <w:pPr>
                              <w:rPr>
                                <w:lang w:val="en-US"/>
                              </w:rPr>
                            </w:pPr>
                            <w:r>
                              <w:rPr>
                                <w:lang w:val="en-US"/>
                              </w:rPr>
                              <w:t>P</w:t>
                            </w:r>
                            <w:r w:rsidRPr="00B74CF3">
                              <w:rPr>
                                <w:lang w:val="en-US"/>
                              </w:rPr>
                              <w:t xml:space="preserve">OST </w:t>
                            </w:r>
                            <w:hyperlink r:id="rId29" w:history="1">
                              <w:r w:rsidRPr="00903497">
                                <w:rPr>
                                  <w:rStyle w:val="Hyperkobling"/>
                                  <w:lang w:val="en-US"/>
                                </w:rPr>
                                <w:t>http://localhost:49708/api/arkivstruktur/Dokumentobjekt/a895c8ed-c15a-43f6-86de-86a626433785/referanseFil</w:t>
                              </w:r>
                            </w:hyperlink>
                            <w:r w:rsidRPr="00327492">
                              <w:rPr>
                                <w:rFonts w:ascii="Helvetica" w:hAnsi="Helvetica"/>
                                <w:color w:val="333333"/>
                                <w:sz w:val="20"/>
                                <w:szCs w:val="20"/>
                                <w:lang w:val="en-US"/>
                              </w:rPr>
                              <w:br/>
                            </w:r>
                            <w:r w:rsidRPr="00327492">
                              <w:rPr>
                                <w:rFonts w:ascii="Helvetica" w:hAnsi="Helvetica"/>
                                <w:color w:val="333333"/>
                                <w:sz w:val="20"/>
                                <w:szCs w:val="20"/>
                                <w:shd w:val="clear" w:color="auto" w:fill="FFFFFF"/>
                                <w:lang w:val="en-US"/>
                              </w:rPr>
                              <w:t>Content-Type: application/pdf</w:t>
                            </w:r>
                            <w:r>
                              <w:rPr>
                                <w:rFonts w:ascii="Helvetica" w:hAnsi="Helvetica"/>
                                <w:color w:val="333333"/>
                                <w:sz w:val="20"/>
                                <w:szCs w:val="20"/>
                                <w:shd w:val="clear" w:color="auto" w:fill="FFFFFF"/>
                                <w:lang w:val="en-US"/>
                              </w:rPr>
                              <w:br/>
                              <w:t>Content-Length:111111</w:t>
                            </w:r>
                          </w:p>
                          <w:p w:rsidR="006706B0" w:rsidRDefault="006706B0">
                            <w:r>
                              <w:t>Pdf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03.9pt;margin-top:47.6pt;width:455.1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">
                <v:textbox style="mso-fit-shape-to-text:t">
                  <w:txbxContent>
                    <w:p w:rsidR="006706B0" w:rsidRPr="009B095E" w:rsidRDefault="006706B0" w:rsidP="006706B0">
                      <w:pPr>
                        <w:rPr>
                          <w:lang w:val="en-US"/>
                        </w:rPr>
                      </w:pPr>
                      <w:r>
                        <w:rPr>
                          <w:lang w:val="en-US"/>
                        </w:rPr>
                        <w:t>P</w:t>
                      </w:r>
                      <w:r w:rsidRPr="00B74CF3">
                        <w:rPr>
                          <w:lang w:val="en-US"/>
                        </w:rPr>
                        <w:t xml:space="preserve">OST </w:t>
                      </w:r>
                      <w:hyperlink r:id="rId30" w:history="1">
                        <w:r w:rsidRPr="00903497">
                          <w:rPr>
                            <w:rStyle w:val="Hyperkobling"/>
                            <w:lang w:val="en-US"/>
                          </w:rPr>
                          <w:t>http://localhost:49708/api/arkivstruktur/Dokumentobjekt/a895c8ed-c15a-43f6-86de-86a626433785/referanseFil</w:t>
                        </w:r>
                      </w:hyperlink>
                      <w:r w:rsidRPr="00327492">
                        <w:rPr>
                          <w:rFonts w:ascii="Helvetica" w:hAnsi="Helvetica"/>
                          <w:color w:val="333333"/>
                          <w:sz w:val="20"/>
                          <w:szCs w:val="20"/>
                          <w:lang w:val="en-US"/>
                        </w:rPr>
                        <w:br/>
                      </w:r>
                      <w:r w:rsidRPr="00327492">
                        <w:rPr>
                          <w:rFonts w:ascii="Helvetica" w:hAnsi="Helvetica"/>
                          <w:color w:val="333333"/>
                          <w:sz w:val="20"/>
                          <w:szCs w:val="20"/>
                          <w:shd w:val="clear" w:color="auto" w:fill="FFFFFF"/>
                          <w:lang w:val="en-US"/>
                        </w:rPr>
                        <w:t>Content-Type: application/pdf</w:t>
                      </w:r>
                      <w:r>
                        <w:rPr>
                          <w:rFonts w:ascii="Helvetica" w:hAnsi="Helvetica"/>
                          <w:color w:val="333333"/>
                          <w:sz w:val="20"/>
                          <w:szCs w:val="20"/>
                          <w:shd w:val="clear" w:color="auto" w:fill="FFFFFF"/>
                          <w:lang w:val="en-US"/>
                        </w:rPr>
                        <w:br/>
                        <w:t>Content-Length:111111</w:t>
                      </w:r>
                    </w:p>
                    <w:p w:rsidR="006706B0" w:rsidRDefault="006706B0">
                      <w:r>
                        <w:t>Pdf data</w:t>
                      </w:r>
                    </w:p>
                  </w:txbxContent>
                </v:textbox>
                <w10:wrap type="square" anchorx="margin"/>
              </v:shape>
            </w:pict>
          </mc:Fallback>
        </mc:AlternateContent>
      </w:r>
      <w:r w:rsidR="00665A3C" w:rsidRPr="00B74CF3">
        <w:t xml:space="preserve">For å overføre </w:t>
      </w:r>
      <w:r w:rsidR="00665A3C">
        <w:t>en ny fil brukes POST til href til rel=http://rel.kxml.no/noark5/v4/api/arkivstruktur/fil med header</w:t>
      </w:r>
      <w:r w:rsidR="006F7245">
        <w:t>e</w:t>
      </w:r>
      <w:r w:rsidR="00665A3C">
        <w:t xml:space="preserve"> for content-type og content-length.</w:t>
      </w:r>
    </w:p>
    <w:p w:rsidR="002E506E" w:rsidRDefault="002E506E" w:rsidP="00665A3C"/>
    <w:p w:rsidR="002338B9" w:rsidRDefault="002338B9" w:rsidP="006706B0">
      <w:bookmarkStart w:id="63" w:name="_GoBack"/>
      <w:bookmarkEnd w:id="63"/>
    </w:p>
    <w:p w:rsidR="002338B9" w:rsidRPr="006F7245" w:rsidRDefault="002338B9" w:rsidP="002338B9">
      <w:pPr>
        <w:rPr>
          <w:rStyle w:val="Sterk"/>
        </w:rPr>
      </w:pPr>
      <w:r w:rsidRPr="006F7245">
        <w:rPr>
          <w:rStyle w:val="Sterk"/>
        </w:rPr>
        <w:t xml:space="preserve">Overføre </w:t>
      </w:r>
      <w:r>
        <w:rPr>
          <w:rStyle w:val="Sterk"/>
        </w:rPr>
        <w:t xml:space="preserve">små </w:t>
      </w:r>
      <w:r w:rsidRPr="006F7245">
        <w:rPr>
          <w:rStyle w:val="Sterk"/>
        </w:rPr>
        <w:t>filer</w:t>
      </w:r>
    </w:p>
    <w:p w:rsidR="002338B9" w:rsidRDefault="002338B9" w:rsidP="002338B9">
      <w:r w:rsidRPr="009B095E">
        <w:t xml:space="preserve">For store filer(over 150MB) så kan filen overføres i bolker. </w:t>
      </w:r>
      <w:r>
        <w:t xml:space="preserve">Prosessen for å overføre </w:t>
      </w:r>
      <w:r>
        <w:t xml:space="preserve">store </w:t>
      </w:r>
      <w:r>
        <w:t xml:space="preserve">filer er inspirert av APIet til Google Drive, </w:t>
      </w:r>
      <w:hyperlink r:id="rId31" w:history="1">
        <w:r w:rsidRPr="00CB754E">
          <w:rPr>
            <w:rStyle w:val="Hyperkobling"/>
          </w:rPr>
          <w:t>https://developers.google.com/drive/v3/web/resumable-upload</w:t>
        </w:r>
      </w:hyperlink>
      <w:r>
        <w:t xml:space="preserve">. </w:t>
      </w:r>
    </w:p>
    <w:p w:rsidR="002338B9" w:rsidRDefault="002338B9" w:rsidP="002338B9">
      <w:r>
        <w:t xml:space="preserve">For å starte en opplastingssesjon: </w:t>
      </w:r>
    </w:p>
    <w:p w:rsidR="002338B9" w:rsidRDefault="002338B9" w:rsidP="00665A3C">
      <w:pPr>
        <w:pStyle w:val="Listeavsnitt"/>
        <w:numPr>
          <w:ilvl w:val="0"/>
          <w:numId w:val="6"/>
        </w:numPr>
      </w:pPr>
      <w:r>
        <w:t>Send en POST til href til rel=</w:t>
      </w:r>
      <w:r>
        <w:t>http://rel.kxml.no/noark5/v4/api/arkivstruktur/fil</w:t>
      </w:r>
    </w:p>
    <w:p w:rsidR="002338B9" w:rsidRDefault="002338B9" w:rsidP="002338B9">
      <w:pPr>
        <w:ind w:left="720"/>
      </w:pPr>
      <w:r>
        <w:t>Headeren Content-Length settes til 0</w:t>
      </w:r>
      <w:r>
        <w:br/>
      </w:r>
      <w:r>
        <w:t>Headeren X-Upload-Content-Type settes til filens MIME-type</w:t>
      </w:r>
      <w:r>
        <w:br/>
      </w:r>
      <w:r>
        <w:t>Headeren X-Upload-Content-Lengt</w:t>
      </w:r>
      <w:r w:rsidR="00955B59">
        <w:t>h</w:t>
      </w:r>
      <w:r>
        <w:t xml:space="preserve"> settes til filens totalstørrelse</w:t>
      </w:r>
    </w:p>
    <w:p w:rsidR="002338B9" w:rsidRDefault="002338B9" w:rsidP="00665A3C">
      <w:pPr>
        <w:pStyle w:val="Listeavsnitt"/>
        <w:numPr>
          <w:ilvl w:val="0"/>
          <w:numId w:val="6"/>
        </w:numPr>
      </w:pPr>
      <w:r>
        <w:t xml:space="preserve">Responsen du mottar vil inneholde en Location-Header som inneholder en sesjons-URI som skal benyttes i en PUT-forespørsel for å overføre filen i bolker. </w:t>
      </w:r>
    </w:p>
    <w:p w:rsidR="00955B59" w:rsidRDefault="00955B59" w:rsidP="00955B59">
      <w:pPr>
        <w:pStyle w:val="Listeavsnitt"/>
      </w:pPr>
    </w:p>
    <w:p w:rsidR="002338B9" w:rsidRDefault="002338B9" w:rsidP="00665A3C">
      <w:pPr>
        <w:pStyle w:val="Listeavsnitt"/>
        <w:numPr>
          <w:ilvl w:val="0"/>
          <w:numId w:val="6"/>
        </w:numPr>
      </w:pPr>
      <w:r>
        <w:t xml:space="preserve">Deretter overføres filen med en PUT-forespørsel. Responsen fra serveren </w:t>
      </w:r>
      <w:r w:rsidR="00955B59">
        <w:t xml:space="preserve">inneholder en Range-header, hvor øvre verdi benyttes som start verdi i Content-Range i neste oversending. </w:t>
      </w:r>
    </w:p>
    <w:p w:rsidR="00955B59" w:rsidRDefault="00955B59" w:rsidP="00955B59">
      <w:pPr>
        <w:pStyle w:val="Listeavsnitt"/>
      </w:pPr>
    </w:p>
    <w:p w:rsidR="00955B59" w:rsidRDefault="002338B9" w:rsidP="00955B59">
      <w:pPr>
        <w:pStyle w:val="Listeavsnitt"/>
      </w:pPr>
      <w:r>
        <w:t>Headeren Content-Range settes for å angi hvor mye av filen som blir oversendt</w:t>
      </w:r>
      <w:r w:rsidR="00955B59">
        <w:t>.</w:t>
      </w:r>
    </w:p>
    <w:p w:rsidR="00955B59" w:rsidRDefault="00955B59" w:rsidP="00955B59">
      <w:pPr>
        <w:pStyle w:val="Listeavsnitt"/>
      </w:pPr>
    </w:p>
    <w:p w:rsidR="00955B59" w:rsidRDefault="00955B59" w:rsidP="00955B59">
      <w:pPr>
        <w:pStyle w:val="Listeavsnitt"/>
        <w:numPr>
          <w:ilvl w:val="0"/>
          <w:numId w:val="6"/>
        </w:numPr>
      </w:pPr>
      <w:r>
        <w:t>Når siste overføring er gjort så returneres statuskode 201 Created.</w:t>
      </w:r>
    </w:p>
    <w:p w:rsidR="00955B59" w:rsidRDefault="00955B59" w:rsidP="00955B59">
      <w:pPr>
        <w:pStyle w:val="Listeavsnitt"/>
      </w:pPr>
    </w:p>
    <w:p w:rsidR="00955B59" w:rsidRDefault="00955B59" w:rsidP="00665A3C">
      <w:r>
        <w:t>Komplett eksempel</w:t>
      </w:r>
    </w:p>
    <w:p w:rsidR="00955B59" w:rsidRDefault="00955B59" w:rsidP="00665A3C"/>
    <w:p w:rsidR="00955B59" w:rsidRDefault="00955B59" w:rsidP="00665A3C"/>
    <w:p w:rsidR="00955B59" w:rsidRDefault="00955B59" w:rsidP="00665A3C"/>
    <w:p w:rsidR="00955B59" w:rsidRDefault="00955B59" w:rsidP="00955B59">
      <w:pPr>
        <w:rPr>
          <w:noProof/>
        </w:rPr>
      </w:pPr>
      <w:r>
        <w:rPr>
          <w:lang w:val="en-US"/>
        </w:rPr>
        <w:lastRenderedPageBreak/>
        <w:t xml:space="preserve"> O</w:t>
      </w:r>
      <w:r>
        <w:rPr>
          <w:lang w:val="en-US"/>
        </w:rPr>
        <w:t>pprett sesjon</w:t>
      </w:r>
      <w:r>
        <w:rPr>
          <w:lang w:val="en-US"/>
        </w:rPr>
        <w:t>:</w:t>
      </w:r>
      <w:r w:rsidRPr="00955B59">
        <w:rPr>
          <w:noProof/>
        </w:rPr>
        <w:t xml:space="preserve"> </w:t>
      </w:r>
      <w:r>
        <w:rPr>
          <w:noProof/>
        </w:rPr>
        <mc:AlternateContent>
          <mc:Choice Requires="wps">
            <w:drawing>
              <wp:inline distT="0" distB="0" distL="0" distR="0" wp14:anchorId="182D3DAC" wp14:editId="1AA3A450">
                <wp:extent cx="5747717" cy="1796995"/>
                <wp:effectExtent l="0" t="0" r="24765" b="13335"/>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717" cy="1796995"/>
                        </a:xfrm>
                        <a:prstGeom prst="rect">
                          <a:avLst/>
                        </a:prstGeom>
                        <a:solidFill>
                          <a:srgbClr val="FFFFFF"/>
                        </a:solidFill>
                        <a:ln w="9525">
                          <a:solidFill>
                            <a:srgbClr val="000000"/>
                          </a:solidFill>
                          <a:miter lim="800000"/>
                          <a:headEnd/>
                          <a:tailEnd/>
                        </a:ln>
                      </wps:spPr>
                      <wps:txbx>
                        <w:txbxContent>
                          <w:p w:rsidR="00955B59" w:rsidRPr="00D73BD7" w:rsidRDefault="00955B59" w:rsidP="00955B59">
                            <w:pPr>
                              <w:rPr>
                                <w:rFonts w:ascii="Helvetica" w:hAnsi="Helvetica"/>
                                <w:color w:val="333333"/>
                                <w:sz w:val="20"/>
                                <w:szCs w:val="20"/>
                                <w:shd w:val="clear" w:color="auto" w:fill="FFFFFF"/>
                                <w:lang w:val="en-US"/>
                              </w:rPr>
                            </w:pPr>
                            <w:r w:rsidRPr="00B74CF3">
                              <w:rPr>
                                <w:lang w:val="en-US"/>
                              </w:rPr>
                              <w:t xml:space="preserve">POST </w:t>
                            </w:r>
                            <w:hyperlink r:id="rId32" w:history="1">
                              <w:r w:rsidRPr="00903497">
                                <w:rPr>
                                  <w:rStyle w:val="Hyperkobling"/>
                                  <w:lang w:val="en-US"/>
                                </w:rPr>
                                <w:t>http://localhost:49708/api/arkivstruktur/Dokumentobjekt/a895c8ed-c15a-43f6-86de-86a626433785/referanseFil</w:t>
                              </w:r>
                            </w:hyperlink>
                            <w:r>
                              <w:rPr>
                                <w:rFonts w:ascii="Helvetica" w:hAnsi="Helvetica"/>
                                <w:color w:val="333333"/>
                                <w:sz w:val="20"/>
                                <w:szCs w:val="20"/>
                                <w:shd w:val="clear" w:color="auto" w:fill="FFFFFF"/>
                                <w:lang w:val="en-US"/>
                              </w:rPr>
                              <w:br/>
                              <w:t>Content-Length:0</w:t>
                            </w:r>
                            <w:r>
                              <w:rPr>
                                <w:rFonts w:ascii="Helvetica" w:hAnsi="Helvetica"/>
                                <w:color w:val="333333"/>
                                <w:sz w:val="20"/>
                                <w:szCs w:val="20"/>
                                <w:shd w:val="clear" w:color="auto" w:fill="FFFFFF"/>
                                <w:lang w:val="en-US"/>
                              </w:rPr>
                              <w:br/>
                            </w:r>
                            <w:r w:rsidRPr="00D73BD7">
                              <w:rPr>
                                <w:rFonts w:ascii="Helvetica" w:hAnsi="Helvetica"/>
                                <w:color w:val="333333"/>
                                <w:sz w:val="20"/>
                                <w:szCs w:val="20"/>
                                <w:shd w:val="clear" w:color="auto" w:fill="FFFFFF"/>
                                <w:lang w:val="en-US"/>
                              </w:rPr>
                              <w:t>X-</w:t>
                            </w:r>
                            <w:r>
                              <w:rPr>
                                <w:rFonts w:ascii="Helvetica" w:hAnsi="Helvetica"/>
                                <w:color w:val="333333"/>
                                <w:sz w:val="20"/>
                                <w:szCs w:val="20"/>
                                <w:shd w:val="clear" w:color="auto" w:fill="FFFFFF"/>
                                <w:lang w:val="en-US"/>
                              </w:rPr>
                              <w:t>Upload-Content-Type: image/jpeg</w:t>
                            </w:r>
                            <w:r>
                              <w:rPr>
                                <w:rFonts w:ascii="Helvetica" w:hAnsi="Helvetica"/>
                                <w:color w:val="333333"/>
                                <w:sz w:val="20"/>
                                <w:szCs w:val="20"/>
                                <w:shd w:val="clear" w:color="auto" w:fill="FFFFFF"/>
                                <w:lang w:val="en-US"/>
                              </w:rPr>
                              <w:br/>
                            </w:r>
                            <w:r w:rsidRPr="00D73BD7">
                              <w:rPr>
                                <w:rFonts w:ascii="Helvetica" w:hAnsi="Helvetica"/>
                                <w:color w:val="333333"/>
                                <w:sz w:val="20"/>
                                <w:szCs w:val="20"/>
                                <w:shd w:val="clear" w:color="auto" w:fill="FFFFFF"/>
                                <w:lang w:val="en-US"/>
                              </w:rPr>
                              <w:t>X-Upload-Content-Length: 2000000</w:t>
                            </w:r>
                          </w:p>
                          <w:p w:rsidR="00955B59" w:rsidRDefault="00955B59" w:rsidP="00955B59">
                            <w:pPr>
                              <w:rPr>
                                <w:lang w:val="en-US"/>
                              </w:rPr>
                            </w:pPr>
                            <w:r>
                              <w:rPr>
                                <w:lang w:val="en-US"/>
                              </w:rPr>
                              <w:t>Respons: 200 OK</w:t>
                            </w:r>
                          </w:p>
                          <w:p w:rsidR="00955B59" w:rsidRDefault="00955B59" w:rsidP="00955B59">
                            <w:pPr>
                              <w:rPr>
                                <w:rStyle w:val="Hyperkobling"/>
                                <w:lang w:val="en-US"/>
                              </w:rPr>
                            </w:pPr>
                            <w:r>
                              <w:rPr>
                                <w:lang w:val="en-US"/>
                              </w:rPr>
                              <w:t xml:space="preserve">Location: </w:t>
                            </w:r>
                            <w:hyperlink r:id="rId33" w:history="1">
                              <w:r w:rsidRPr="00973DBD">
                                <w:rPr>
                                  <w:rStyle w:val="Hyperkobling"/>
                                  <w:lang w:val="en-US"/>
                                </w:rPr>
                                <w:t>http://localhost:49708/api/arkivstruktur/Dokumentobjekt/a895c8ed-c15a-43f6-86de-86a626433785/referanseFil?filsesjon=abc1234567</w:t>
                              </w:r>
                            </w:hyperlink>
                          </w:p>
                          <w:p w:rsidR="00955B59" w:rsidRDefault="00955B59" w:rsidP="00955B59"/>
                        </w:txbxContent>
                      </wps:txbx>
                      <wps:bodyPr rot="0" vert="horz" wrap="square" lIns="91440" tIns="45720" rIns="91440" bIns="45720" anchor="t" anchorCtr="0">
                        <a:noAutofit/>
                      </wps:bodyPr>
                    </wps:wsp>
                  </a:graphicData>
                </a:graphic>
              </wp:inline>
            </w:drawing>
          </mc:Choice>
          <mc:Fallback>
            <w:pict>
              <v:shape w14:anchorId="182D3DAC" id="Tekstboks 2" o:spid="_x0000_s1030" type="#_x0000_t202" style="width:452.6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">
                <v:textbox>
                  <w:txbxContent>
                    <w:p w:rsidR="00955B59" w:rsidRPr="00D73BD7" w:rsidRDefault="00955B59" w:rsidP="00955B59">
                      <w:pPr>
                        <w:rPr>
                          <w:rFonts w:ascii="Helvetica" w:hAnsi="Helvetica"/>
                          <w:color w:val="333333"/>
                          <w:sz w:val="20"/>
                          <w:szCs w:val="20"/>
                          <w:shd w:val="clear" w:color="auto" w:fill="FFFFFF"/>
                          <w:lang w:val="en-US"/>
                        </w:rPr>
                      </w:pPr>
                      <w:r w:rsidRPr="00B74CF3">
                        <w:rPr>
                          <w:lang w:val="en-US"/>
                        </w:rPr>
                        <w:t xml:space="preserve">POST </w:t>
                      </w:r>
                      <w:hyperlink r:id="rId34" w:history="1">
                        <w:r w:rsidRPr="00903497">
                          <w:rPr>
                            <w:rStyle w:val="Hyperkobling"/>
                            <w:lang w:val="en-US"/>
                          </w:rPr>
                          <w:t>http://localhost:49708/api/arkivstruktur/Dokumentobjekt/a895c8ed-c15a-43f6-86de-86a626433785/referanseFil</w:t>
                        </w:r>
                      </w:hyperlink>
                      <w:r>
                        <w:rPr>
                          <w:rFonts w:ascii="Helvetica" w:hAnsi="Helvetica"/>
                          <w:color w:val="333333"/>
                          <w:sz w:val="20"/>
                          <w:szCs w:val="20"/>
                          <w:shd w:val="clear" w:color="auto" w:fill="FFFFFF"/>
                          <w:lang w:val="en-US"/>
                        </w:rPr>
                        <w:br/>
                        <w:t>Content-Length:0</w:t>
                      </w:r>
                      <w:r>
                        <w:rPr>
                          <w:rFonts w:ascii="Helvetica" w:hAnsi="Helvetica"/>
                          <w:color w:val="333333"/>
                          <w:sz w:val="20"/>
                          <w:szCs w:val="20"/>
                          <w:shd w:val="clear" w:color="auto" w:fill="FFFFFF"/>
                          <w:lang w:val="en-US"/>
                        </w:rPr>
                        <w:br/>
                      </w:r>
                      <w:r w:rsidRPr="00D73BD7">
                        <w:rPr>
                          <w:rFonts w:ascii="Helvetica" w:hAnsi="Helvetica"/>
                          <w:color w:val="333333"/>
                          <w:sz w:val="20"/>
                          <w:szCs w:val="20"/>
                          <w:shd w:val="clear" w:color="auto" w:fill="FFFFFF"/>
                          <w:lang w:val="en-US"/>
                        </w:rPr>
                        <w:t>X-</w:t>
                      </w:r>
                      <w:r>
                        <w:rPr>
                          <w:rFonts w:ascii="Helvetica" w:hAnsi="Helvetica"/>
                          <w:color w:val="333333"/>
                          <w:sz w:val="20"/>
                          <w:szCs w:val="20"/>
                          <w:shd w:val="clear" w:color="auto" w:fill="FFFFFF"/>
                          <w:lang w:val="en-US"/>
                        </w:rPr>
                        <w:t>Upload-Content-Type: image/jpeg</w:t>
                      </w:r>
                      <w:r>
                        <w:rPr>
                          <w:rFonts w:ascii="Helvetica" w:hAnsi="Helvetica"/>
                          <w:color w:val="333333"/>
                          <w:sz w:val="20"/>
                          <w:szCs w:val="20"/>
                          <w:shd w:val="clear" w:color="auto" w:fill="FFFFFF"/>
                          <w:lang w:val="en-US"/>
                        </w:rPr>
                        <w:br/>
                      </w:r>
                      <w:r w:rsidRPr="00D73BD7">
                        <w:rPr>
                          <w:rFonts w:ascii="Helvetica" w:hAnsi="Helvetica"/>
                          <w:color w:val="333333"/>
                          <w:sz w:val="20"/>
                          <w:szCs w:val="20"/>
                          <w:shd w:val="clear" w:color="auto" w:fill="FFFFFF"/>
                          <w:lang w:val="en-US"/>
                        </w:rPr>
                        <w:t>X-Upload-Content-Length: 2000000</w:t>
                      </w:r>
                    </w:p>
                    <w:p w:rsidR="00955B59" w:rsidRDefault="00955B59" w:rsidP="00955B59">
                      <w:pPr>
                        <w:rPr>
                          <w:lang w:val="en-US"/>
                        </w:rPr>
                      </w:pPr>
                      <w:r>
                        <w:rPr>
                          <w:lang w:val="en-US"/>
                        </w:rPr>
                        <w:t>Respons: 200 OK</w:t>
                      </w:r>
                    </w:p>
                    <w:p w:rsidR="00955B59" w:rsidRDefault="00955B59" w:rsidP="00955B59">
                      <w:pPr>
                        <w:rPr>
                          <w:rStyle w:val="Hyperkobling"/>
                          <w:lang w:val="en-US"/>
                        </w:rPr>
                      </w:pPr>
                      <w:r>
                        <w:rPr>
                          <w:lang w:val="en-US"/>
                        </w:rPr>
                        <w:t xml:space="preserve">Location: </w:t>
                      </w:r>
                      <w:hyperlink r:id="rId35" w:history="1">
                        <w:r w:rsidRPr="00973DBD">
                          <w:rPr>
                            <w:rStyle w:val="Hyperkobling"/>
                            <w:lang w:val="en-US"/>
                          </w:rPr>
                          <w:t>http://localhost:49708/api/arkivstruktur/Dokumentobjekt/a895c8ed-c15a-43f6-86de-86a626433785/referanseFil?filsesjon=abc1234567</w:t>
                        </w:r>
                      </w:hyperlink>
                    </w:p>
                    <w:p w:rsidR="00955B59" w:rsidRDefault="00955B59" w:rsidP="00955B59"/>
                  </w:txbxContent>
                </v:textbox>
                <w10:anchorlock/>
              </v:shape>
            </w:pict>
          </mc:Fallback>
        </mc:AlternateContent>
      </w:r>
    </w:p>
    <w:p w:rsidR="00955B59" w:rsidRDefault="00955B59" w:rsidP="00955B59">
      <w:pPr>
        <w:rPr>
          <w:lang w:val="en-US"/>
        </w:rPr>
      </w:pPr>
    </w:p>
    <w:p w:rsidR="00665A3C" w:rsidRDefault="00955B59" w:rsidP="00665A3C">
      <w:r>
        <w:rPr>
          <w:noProof/>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443975</wp:posOffset>
                </wp:positionV>
                <wp:extent cx="5739765" cy="2082800"/>
                <wp:effectExtent l="0" t="0" r="13335" b="12700"/>
                <wp:wrapTopAndBottom/>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2083242"/>
                        </a:xfrm>
                        <a:prstGeom prst="rect">
                          <a:avLst/>
                        </a:prstGeom>
                        <a:solidFill>
                          <a:srgbClr val="FFFFFF"/>
                        </a:solidFill>
                        <a:ln w="9525">
                          <a:solidFill>
                            <a:srgbClr val="000000"/>
                          </a:solidFill>
                          <a:miter lim="800000"/>
                          <a:headEnd/>
                          <a:tailEnd/>
                        </a:ln>
                      </wps:spPr>
                      <wps:txbx>
                        <w:txbxContent>
                          <w:p w:rsidR="006706B0" w:rsidRDefault="006706B0" w:rsidP="006706B0">
                            <w:pPr>
                              <w:rPr>
                                <w:lang w:val="en-US"/>
                              </w:rPr>
                            </w:pPr>
                            <w:r w:rsidRPr="00410057">
                              <w:rPr>
                                <w:lang w:val="en-US"/>
                              </w:rPr>
                              <w:t xml:space="preserve">PUT </w:t>
                            </w:r>
                            <w:hyperlink r:id="rId36" w:history="1">
                              <w:r w:rsidRPr="00973DBD">
                                <w:rPr>
                                  <w:rStyle w:val="Hyperkobling"/>
                                  <w:lang w:val="en-US"/>
                                </w:rPr>
                                <w:t>http://localhost:49708/api/arkivstruktur/Dokumentobjekt/a895c8ed-c15a-43f6-86de-86a626433785/referanseFil?filsesjon=abc1234567</w:t>
                              </w:r>
                            </w:hyperlink>
                            <w:r>
                              <w:rPr>
                                <w:lang w:val="en-US"/>
                              </w:rPr>
                              <w:br/>
                              <w:t>Content-Length: 524288</w:t>
                            </w:r>
                            <w:r>
                              <w:rPr>
                                <w:lang w:val="en-US"/>
                              </w:rPr>
                              <w:br/>
                              <w:t>Content-Type: image/jpeg</w:t>
                            </w:r>
                            <w:r>
                              <w:rPr>
                                <w:lang w:val="en-US"/>
                              </w:rPr>
                              <w:br/>
                              <w:t>Content-Range: bytes 0-524287/2000000</w:t>
                            </w:r>
                          </w:p>
                          <w:p w:rsidR="006706B0" w:rsidRDefault="006706B0" w:rsidP="006706B0">
                            <w:pPr>
                              <w:rPr>
                                <w:lang w:val="en-US"/>
                              </w:rPr>
                            </w:pPr>
                            <w:r>
                              <w:rPr>
                                <w:lang w:val="en-US"/>
                              </w:rPr>
                              <w:t>Respons: 200 OK</w:t>
                            </w:r>
                          </w:p>
                          <w:p w:rsidR="006706B0" w:rsidRDefault="006706B0" w:rsidP="006706B0">
                            <w:pPr>
                              <w:rPr>
                                <w:lang w:val="en-US"/>
                              </w:rPr>
                            </w:pPr>
                            <w:r>
                              <w:rPr>
                                <w:lang w:val="en-US"/>
                              </w:rPr>
                              <w:t xml:space="preserve">Location: </w:t>
                            </w:r>
                            <w:hyperlink r:id="rId37" w:history="1">
                              <w:r w:rsidRPr="00973DBD">
                                <w:rPr>
                                  <w:rStyle w:val="Hyperkobling"/>
                                  <w:lang w:val="en-US"/>
                                </w:rPr>
                                <w:t>http://localhost:49708/api/arkivstruktur/Dokumentobjekt/a895c8ed-c15a-43f6-86de-86a626433785/referanseFil?filsesjon=abc1234567</w:t>
                              </w:r>
                            </w:hyperlink>
                            <w:r>
                              <w:rPr>
                                <w:lang w:val="en-US"/>
                              </w:rPr>
                              <w:br/>
                              <w:t>Range: bytes=0-524287</w:t>
                            </w:r>
                          </w:p>
                          <w:p w:rsidR="006706B0" w:rsidRDefault="006706B0" w:rsidP="006706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34.95pt;width:451.95pt;height:16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">
                <v:textbox>
                  <w:txbxContent>
                    <w:p w:rsidR="006706B0" w:rsidRDefault="006706B0" w:rsidP="006706B0">
                      <w:pPr>
                        <w:rPr>
                          <w:lang w:val="en-US"/>
                        </w:rPr>
                      </w:pPr>
                      <w:r w:rsidRPr="00410057">
                        <w:rPr>
                          <w:lang w:val="en-US"/>
                        </w:rPr>
                        <w:t xml:space="preserve">PUT </w:t>
                      </w:r>
                      <w:hyperlink r:id="rId38" w:history="1">
                        <w:r w:rsidRPr="00973DBD">
                          <w:rPr>
                            <w:rStyle w:val="Hyperkobling"/>
                            <w:lang w:val="en-US"/>
                          </w:rPr>
                          <w:t>http://localhost:49708/api/arkivstruktur/Dokumentobjekt/a895c8ed-c15a-43f6-86de-86a626433785/referanseFil?filsesjon=abc1234567</w:t>
                        </w:r>
                      </w:hyperlink>
                      <w:r>
                        <w:rPr>
                          <w:lang w:val="en-US"/>
                        </w:rPr>
                        <w:br/>
                        <w:t>Content-Length: 524288</w:t>
                      </w:r>
                      <w:r>
                        <w:rPr>
                          <w:lang w:val="en-US"/>
                        </w:rPr>
                        <w:br/>
                        <w:t>Content-Type: image/jpeg</w:t>
                      </w:r>
                      <w:r>
                        <w:rPr>
                          <w:lang w:val="en-US"/>
                        </w:rPr>
                        <w:br/>
                        <w:t>Content-Range: bytes 0-524287/2000000</w:t>
                      </w:r>
                    </w:p>
                    <w:p w:rsidR="006706B0" w:rsidRDefault="006706B0" w:rsidP="006706B0">
                      <w:pPr>
                        <w:rPr>
                          <w:lang w:val="en-US"/>
                        </w:rPr>
                      </w:pPr>
                      <w:r>
                        <w:rPr>
                          <w:lang w:val="en-US"/>
                        </w:rPr>
                        <w:t>Respons: 200 OK</w:t>
                      </w:r>
                    </w:p>
                    <w:p w:rsidR="006706B0" w:rsidRDefault="006706B0" w:rsidP="006706B0">
                      <w:pPr>
                        <w:rPr>
                          <w:lang w:val="en-US"/>
                        </w:rPr>
                      </w:pPr>
                      <w:r>
                        <w:rPr>
                          <w:lang w:val="en-US"/>
                        </w:rPr>
                        <w:t xml:space="preserve">Location: </w:t>
                      </w:r>
                      <w:hyperlink r:id="rId39" w:history="1">
                        <w:r w:rsidRPr="00973DBD">
                          <w:rPr>
                            <w:rStyle w:val="Hyperkobling"/>
                            <w:lang w:val="en-US"/>
                          </w:rPr>
                          <w:t>http://localhost:49708/api/arkivstruktur/Dokumentobjekt/a895c8ed-c15a-43f6-86de-86a626433785/referanseFil?filsesjon=abc1234567</w:t>
                        </w:r>
                      </w:hyperlink>
                      <w:r>
                        <w:rPr>
                          <w:lang w:val="en-US"/>
                        </w:rPr>
                        <w:br/>
                        <w:t>Range: bytes=0-524287</w:t>
                      </w:r>
                    </w:p>
                    <w:p w:rsidR="006706B0" w:rsidRDefault="006706B0" w:rsidP="006706B0"/>
                  </w:txbxContent>
                </v:textbox>
                <w10:wrap type="topAndBottom" anchorx="margin"/>
              </v:shape>
            </w:pict>
          </mc:Fallback>
        </mc:AlternateContent>
      </w:r>
      <w:r>
        <w:t>Last opp første del:</w:t>
      </w:r>
    </w:p>
    <w:p w:rsidR="006706B0" w:rsidRDefault="006706B0" w:rsidP="00665A3C"/>
    <w:p w:rsidR="00955B59" w:rsidRDefault="00955B59" w:rsidP="00955B59">
      <w:r>
        <w:rPr>
          <w:noProof/>
        </w:rPr>
        <mc:AlternateContent>
          <mc:Choice Requires="wps">
            <w:drawing>
              <wp:anchor distT="45720" distB="45720" distL="114300" distR="114300" simplePos="0" relativeHeight="251670528" behindDoc="0" locked="0" layoutInCell="1" allowOverlap="1" wp14:anchorId="6D941D5C" wp14:editId="66373CE5">
                <wp:simplePos x="0" y="0"/>
                <wp:positionH relativeFrom="margin">
                  <wp:align>left</wp:align>
                </wp:positionH>
                <wp:positionV relativeFrom="paragraph">
                  <wp:posOffset>443975</wp:posOffset>
                </wp:positionV>
                <wp:extent cx="5739765" cy="1359535"/>
                <wp:effectExtent l="0" t="0" r="13335" b="12065"/>
                <wp:wrapTopAndBottom/>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359673"/>
                        </a:xfrm>
                        <a:prstGeom prst="rect">
                          <a:avLst/>
                        </a:prstGeom>
                        <a:solidFill>
                          <a:srgbClr val="FFFFFF"/>
                        </a:solidFill>
                        <a:ln w="9525">
                          <a:solidFill>
                            <a:srgbClr val="000000"/>
                          </a:solidFill>
                          <a:miter lim="800000"/>
                          <a:headEnd/>
                          <a:tailEnd/>
                        </a:ln>
                      </wps:spPr>
                      <wps:txbx>
                        <w:txbxContent>
                          <w:p w:rsidR="00955B59" w:rsidRDefault="00955B59" w:rsidP="00955B59">
                            <w:pPr>
                              <w:rPr>
                                <w:lang w:val="en-US"/>
                              </w:rPr>
                            </w:pPr>
                            <w:r w:rsidRPr="00410057">
                              <w:rPr>
                                <w:lang w:val="en-US"/>
                              </w:rPr>
                              <w:t xml:space="preserve">PUT </w:t>
                            </w:r>
                            <w:hyperlink r:id="rId40" w:history="1">
                              <w:r w:rsidRPr="00973DBD">
                                <w:rPr>
                                  <w:rStyle w:val="Hyperkobling"/>
                                  <w:lang w:val="en-US"/>
                                </w:rPr>
                                <w:t>http://localhost:49708/api/arkivstruktur/Dokumentobjekt/a895c8ed-c15a-43f6-86de-86a626433785/referanseFil?filsesjon=abc1234567</w:t>
                              </w:r>
                            </w:hyperlink>
                            <w:r>
                              <w:rPr>
                                <w:lang w:val="en-US"/>
                              </w:rPr>
                              <w:br/>
                              <w:t>Content-Length: 524288</w:t>
                            </w:r>
                            <w:r>
                              <w:rPr>
                                <w:lang w:val="en-US"/>
                              </w:rPr>
                              <w:br/>
                              <w:t>Content-Type: image/jpeg</w:t>
                            </w:r>
                            <w:r>
                              <w:rPr>
                                <w:lang w:val="en-US"/>
                              </w:rPr>
                              <w:br/>
                              <w:t>Content-Range: bytes 524287-</w:t>
                            </w:r>
                            <w:r w:rsidR="00020160">
                              <w:rPr>
                                <w:lang w:val="en-US"/>
                              </w:rPr>
                              <w:t>2000000</w:t>
                            </w:r>
                            <w:r>
                              <w:rPr>
                                <w:lang w:val="en-US"/>
                              </w:rPr>
                              <w:t>/2000000</w:t>
                            </w:r>
                          </w:p>
                          <w:p w:rsidR="00955B59" w:rsidRPr="00020160" w:rsidRDefault="00955B59" w:rsidP="00955B59">
                            <w:pPr>
                              <w:rPr>
                                <w:lang w:val="en-US"/>
                              </w:rPr>
                            </w:pPr>
                            <w:r>
                              <w:rPr>
                                <w:lang w:val="en-US"/>
                              </w:rPr>
                              <w:t>Respons: 20</w:t>
                            </w:r>
                            <w:r w:rsidR="00020160">
                              <w:rPr>
                                <w:lang w:val="en-US"/>
                              </w:rPr>
                              <w:t>1</w:t>
                            </w:r>
                            <w:r>
                              <w:rPr>
                                <w:lang w:val="en-US"/>
                              </w:rPr>
                              <w:t xml:space="preserve"> </w:t>
                            </w:r>
                            <w:r w:rsidR="00020160">
                              <w:rPr>
                                <w:lang w:val="en-US"/>
                              </w:rPr>
                              <w:t>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41D5C" id="_x0000_s1032" type="#_x0000_t202" style="position:absolute;margin-left:0;margin-top:34.95pt;width:451.95pt;height:107.0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">
                <v:textbox>
                  <w:txbxContent>
                    <w:p w:rsidR="00955B59" w:rsidRDefault="00955B59" w:rsidP="00955B59">
                      <w:pPr>
                        <w:rPr>
                          <w:lang w:val="en-US"/>
                        </w:rPr>
                      </w:pPr>
                      <w:r w:rsidRPr="00410057">
                        <w:rPr>
                          <w:lang w:val="en-US"/>
                        </w:rPr>
                        <w:t xml:space="preserve">PUT </w:t>
                      </w:r>
                      <w:hyperlink r:id="rId41" w:history="1">
                        <w:r w:rsidRPr="00973DBD">
                          <w:rPr>
                            <w:rStyle w:val="Hyperkobling"/>
                            <w:lang w:val="en-US"/>
                          </w:rPr>
                          <w:t>http://localhost:49708/api/arkivstruktur/Dokumentobjekt/a895c8ed-c15a-43f6-86de-86a626433785/referanseFil?filsesjon=abc1234567</w:t>
                        </w:r>
                      </w:hyperlink>
                      <w:r>
                        <w:rPr>
                          <w:lang w:val="en-US"/>
                        </w:rPr>
                        <w:br/>
                        <w:t>Content-Length: 524288</w:t>
                      </w:r>
                      <w:r>
                        <w:rPr>
                          <w:lang w:val="en-US"/>
                        </w:rPr>
                        <w:br/>
                        <w:t>Content-Type: image/jpeg</w:t>
                      </w:r>
                      <w:r>
                        <w:rPr>
                          <w:lang w:val="en-US"/>
                        </w:rPr>
                        <w:br/>
                        <w:t>Content-Range: bytes 524287-</w:t>
                      </w:r>
                      <w:r w:rsidR="00020160">
                        <w:rPr>
                          <w:lang w:val="en-US"/>
                        </w:rPr>
                        <w:t>2000000</w:t>
                      </w:r>
                      <w:r>
                        <w:rPr>
                          <w:lang w:val="en-US"/>
                        </w:rPr>
                        <w:t>/2000000</w:t>
                      </w:r>
                    </w:p>
                    <w:p w:rsidR="00955B59" w:rsidRPr="00020160" w:rsidRDefault="00955B59" w:rsidP="00955B59">
                      <w:pPr>
                        <w:rPr>
                          <w:lang w:val="en-US"/>
                        </w:rPr>
                      </w:pPr>
                      <w:r>
                        <w:rPr>
                          <w:lang w:val="en-US"/>
                        </w:rPr>
                        <w:t>Respons: 20</w:t>
                      </w:r>
                      <w:r w:rsidR="00020160">
                        <w:rPr>
                          <w:lang w:val="en-US"/>
                        </w:rPr>
                        <w:t>1</w:t>
                      </w:r>
                      <w:r>
                        <w:rPr>
                          <w:lang w:val="en-US"/>
                        </w:rPr>
                        <w:t xml:space="preserve"> </w:t>
                      </w:r>
                      <w:r w:rsidR="00020160">
                        <w:rPr>
                          <w:lang w:val="en-US"/>
                        </w:rPr>
                        <w:t>Created</w:t>
                      </w:r>
                    </w:p>
                  </w:txbxContent>
                </v:textbox>
                <w10:wrap type="topAndBottom" anchorx="margin"/>
              </v:shape>
            </w:pict>
          </mc:Fallback>
        </mc:AlternateContent>
      </w:r>
      <w:r>
        <w:t xml:space="preserve">Last opp </w:t>
      </w:r>
      <w:r w:rsidR="00020160">
        <w:t>siste</w:t>
      </w:r>
      <w:r>
        <w:t xml:space="preserve"> del:</w:t>
      </w:r>
    </w:p>
    <w:p w:rsidR="00955B59" w:rsidRDefault="00955B59" w:rsidP="00665A3C"/>
    <w:p w:rsidR="00665A3C" w:rsidRPr="00327492" w:rsidRDefault="00665A3C" w:rsidP="00665A3C">
      <w:r w:rsidRPr="00327492">
        <w:t>Resultatkoder for opplasting av filer</w:t>
      </w:r>
    </w:p>
    <w:tbl>
      <w:tblPr>
        <w:tblStyle w:val="Listetabell3uthevingsfarge1"/>
        <w:tblW w:w="6372" w:type="dxa"/>
        <w:tblLook w:val="04A0" w:firstRow="1" w:lastRow="0" w:firstColumn="1" w:lastColumn="0" w:noHBand="0" w:noVBand="1"/>
      </w:tblPr>
      <w:tblGrid>
        <w:gridCol w:w="1912"/>
        <w:gridCol w:w="4235"/>
        <w:gridCol w:w="225"/>
      </w:tblGrid>
      <w:tr w:rsidR="00665A3C" w:rsidRPr="00F20899" w:rsidTr="00CA1218">
        <w:trPr>
          <w:cnfStyle w:val="100000000000" w:firstRow="1" w:lastRow="0" w:firstColumn="0" w:lastColumn="0" w:oddVBand="0" w:evenVBand="0" w:oddHBand="0" w:evenHBand="0" w:firstRowFirstColumn="0" w:firstRowLastColumn="0" w:lastRowFirstColumn="0" w:lastRowLastColumn="0"/>
          <w:trHeight w:val="562"/>
        </w:trPr>
        <w:tc>
          <w:tcPr>
            <w:cnfStyle w:val="001000000100" w:firstRow="0" w:lastRow="0" w:firstColumn="1" w:lastColumn="0" w:oddVBand="0" w:evenVBand="0" w:oddHBand="0" w:evenHBand="0" w:firstRowFirstColumn="1" w:firstRowLastColumn="0" w:lastRowFirstColumn="0" w:lastRowLastColumn="0"/>
            <w:tcW w:w="1500" w:type="pct"/>
          </w:tcPr>
          <w:p w:rsidR="00665A3C" w:rsidRDefault="00665A3C" w:rsidP="00CA1218">
            <w:r>
              <w:t>Statuskode</w:t>
            </w:r>
          </w:p>
        </w:tc>
        <w:tc>
          <w:tcPr>
            <w:tcW w:w="0" w:type="auto"/>
          </w:tcPr>
          <w:p w:rsidR="00665A3C" w:rsidRDefault="00665A3C" w:rsidP="00CA1218">
            <w:pPr>
              <w:cnfStyle w:val="100000000000" w:firstRow="1" w:lastRow="0" w:firstColumn="0" w:lastColumn="0" w:oddVBand="0" w:evenVBand="0" w:oddHBand="0" w:evenHBand="0" w:firstRowFirstColumn="0" w:firstRowLastColumn="0" w:lastRowFirstColumn="0" w:lastRowLastColumn="0"/>
            </w:pPr>
            <w:r>
              <w:t>Beskrivelse</w:t>
            </w:r>
          </w:p>
        </w:tc>
        <w:tc>
          <w:tcPr>
            <w:tcW w:w="0" w:type="auto"/>
          </w:tcPr>
          <w:p w:rsidR="00665A3C" w:rsidRPr="00F20899" w:rsidRDefault="00665A3C" w:rsidP="00CA1218">
            <w:pPr>
              <w:cnfStyle w:val="100000000000" w:firstRow="1"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Default="00665A3C" w:rsidP="00CA1218">
            <w:r>
              <w:t>200</w:t>
            </w:r>
          </w:p>
        </w:tc>
        <w:tc>
          <w:tcPr>
            <w:tcW w:w="0" w:type="auto"/>
          </w:tcPr>
          <w:p w:rsidR="00665A3C" w:rsidRDefault="00665A3C" w:rsidP="00CA1218">
            <w:pPr>
              <w:cnfStyle w:val="000000100000" w:firstRow="0" w:lastRow="0" w:firstColumn="0" w:lastColumn="0" w:oddVBand="0" w:evenVBand="0" w:oddHBand="1" w:evenHBand="0" w:firstRowFirstColumn="0" w:firstRowLastColumn="0" w:lastRowFirstColumn="0" w:lastRowLastColumn="0"/>
            </w:pPr>
            <w:r>
              <w:t>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Default="00665A3C" w:rsidP="00CA1218">
            <w:r>
              <w:t>201</w:t>
            </w:r>
          </w:p>
        </w:tc>
        <w:tc>
          <w:tcPr>
            <w:tcW w:w="0" w:type="auto"/>
          </w:tcPr>
          <w:p w:rsidR="00665A3C" w:rsidRDefault="00665A3C" w:rsidP="00CA1218">
            <w:pPr>
              <w:cnfStyle w:val="000000000000" w:firstRow="0" w:lastRow="0" w:firstColumn="0" w:lastColumn="0" w:oddVBand="0" w:evenVBand="0" w:oddHBand="0" w:evenHBand="0" w:firstRowFirstColumn="0" w:firstRowLastColumn="0" w:lastRowFirstColumn="0" w:lastRowLastColumn="0"/>
            </w:pPr>
            <w:r>
              <w:t>Created - opprettet</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lastRenderedPageBreak/>
              <w:t>204</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NoContent – slettet ok</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400</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BadRequest - ugyldig forespørsel</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403</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Forbidden - ingen tilgang</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404</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NotFound - ikke funnet</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409</w:t>
            </w:r>
          </w:p>
        </w:tc>
        <w:tc>
          <w:tcPr>
            <w:tcW w:w="0" w:type="auto"/>
            <w:hideMark/>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rsidRPr="00F20899">
              <w:t>Conflict - objektet kan være endret av andre</w:t>
            </w:r>
          </w:p>
        </w:tc>
        <w:tc>
          <w:tcPr>
            <w:tcW w:w="0" w:type="auto"/>
            <w:hideMark/>
          </w:tcPr>
          <w:tbl>
            <w:tblPr>
              <w:tblW w:w="9" w:type="dxa"/>
              <w:tblCellMar>
                <w:left w:w="0" w:type="dxa"/>
                <w:right w:w="0" w:type="dxa"/>
              </w:tblCellMar>
              <w:tblLook w:val="04A0" w:firstRow="1" w:lastRow="0" w:firstColumn="1" w:lastColumn="0" w:noHBand="0" w:noVBand="1"/>
            </w:tblPr>
            <w:tblGrid>
              <w:gridCol w:w="9"/>
            </w:tblGrid>
            <w:tr w:rsidR="00665A3C" w:rsidRPr="00F20899" w:rsidTr="00CA1218">
              <w:trPr>
                <w:trHeight w:val="562"/>
              </w:trPr>
              <w:tc>
                <w:tcPr>
                  <w:tcW w:w="0" w:type="auto"/>
                  <w:vAlign w:val="center"/>
                  <w:hideMark/>
                </w:tcPr>
                <w:p w:rsidR="00665A3C" w:rsidRPr="00F20899" w:rsidRDefault="00665A3C" w:rsidP="00CA1218"/>
              </w:tc>
            </w:tr>
          </w:tbl>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415</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Pr>
                <w:highlight w:val="white"/>
              </w:rPr>
              <w:t>UnsupportedMediaType</w:t>
            </w:r>
            <w:r>
              <w:t xml:space="preserve"> – filtypen støttes ikke</w:t>
            </w:r>
          </w:p>
        </w:tc>
        <w:tc>
          <w:tcPr>
            <w:tcW w:w="0" w:type="auto"/>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500</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InternalServerError – generell feil på server</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r w:rsidR="00665A3C" w:rsidRPr="00F20899" w:rsidTr="00CA1218">
        <w:trPr>
          <w:trHeight w:val="562"/>
        </w:trPr>
        <w:tc>
          <w:tcPr>
            <w:cnfStyle w:val="001000000000" w:firstRow="0" w:lastRow="0" w:firstColumn="1" w:lastColumn="0" w:oddVBand="0" w:evenVBand="0" w:oddHBand="0" w:evenHBand="0" w:firstRowFirstColumn="0" w:firstRowLastColumn="0" w:lastRowFirstColumn="0" w:lastRowLastColumn="0"/>
            <w:tcW w:w="1500" w:type="pct"/>
            <w:hideMark/>
          </w:tcPr>
          <w:p w:rsidR="00665A3C" w:rsidRPr="00F20899" w:rsidRDefault="00665A3C" w:rsidP="00CA1218">
            <w:r w:rsidRPr="00F20899">
              <w:t>501</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r w:rsidRPr="00F20899">
              <w:t>NotImplemented - ikke implementert</w:t>
            </w:r>
          </w:p>
        </w:tc>
        <w:tc>
          <w:tcPr>
            <w:tcW w:w="0" w:type="auto"/>
            <w:hideMark/>
          </w:tcPr>
          <w:p w:rsidR="00665A3C" w:rsidRPr="00F20899" w:rsidRDefault="00665A3C" w:rsidP="00CA1218">
            <w:pPr>
              <w:cnfStyle w:val="000000000000" w:firstRow="0" w:lastRow="0" w:firstColumn="0" w:lastColumn="0" w:oddVBand="0" w:evenVBand="0" w:oddHBand="0" w:evenHBand="0" w:firstRowFirstColumn="0" w:firstRowLastColumn="0" w:lastRowFirstColumn="0" w:lastRowLastColumn="0"/>
            </w:pPr>
          </w:p>
        </w:tc>
      </w:tr>
      <w:tr w:rsidR="00665A3C" w:rsidRPr="00F20899" w:rsidTr="00CA121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00" w:type="pct"/>
          </w:tcPr>
          <w:p w:rsidR="00665A3C" w:rsidRPr="00F20899" w:rsidRDefault="00665A3C" w:rsidP="00CA1218">
            <w:r>
              <w:t>503</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r>
              <w:t>ServiceUnavailable – tjeneste utilgjengelig</w:t>
            </w:r>
          </w:p>
        </w:tc>
        <w:tc>
          <w:tcPr>
            <w:tcW w:w="0" w:type="auto"/>
          </w:tcPr>
          <w:p w:rsidR="00665A3C" w:rsidRPr="00F20899" w:rsidRDefault="00665A3C" w:rsidP="00CA1218">
            <w:pPr>
              <w:cnfStyle w:val="000000100000" w:firstRow="0" w:lastRow="0" w:firstColumn="0" w:lastColumn="0" w:oddVBand="0" w:evenVBand="0" w:oddHBand="1" w:evenHBand="0" w:firstRowFirstColumn="0" w:firstRowLastColumn="0" w:lastRowFirstColumn="0" w:lastRowLastColumn="0"/>
            </w:pPr>
          </w:p>
        </w:tc>
      </w:tr>
    </w:tbl>
    <w:p w:rsidR="00665A3C" w:rsidRPr="00B74CF3" w:rsidRDefault="00665A3C" w:rsidP="00665A3C">
      <w:pPr>
        <w:rPr>
          <w:lang w:val="en-US"/>
        </w:rPr>
      </w:pPr>
    </w:p>
    <w:p w:rsidR="00665A3C" w:rsidRPr="00B74CF3" w:rsidRDefault="00665A3C" w:rsidP="00665A3C">
      <w:pPr>
        <w:rPr>
          <w:lang w:val="en-US"/>
        </w:rPr>
      </w:pPr>
    </w:p>
    <w:p w:rsidR="00665A3C" w:rsidRPr="00B74CF3" w:rsidRDefault="00665A3C" w:rsidP="00665A3C">
      <w:pPr>
        <w:pStyle w:val="Overskrift4"/>
        <w:rPr>
          <w:color w:val="1F3763" w:themeColor="accent1" w:themeShade="7F"/>
          <w:sz w:val="24"/>
          <w:szCs w:val="24"/>
          <w:lang w:val="en-US"/>
        </w:rPr>
      </w:pPr>
      <w:r w:rsidRPr="00B74CF3">
        <w:rPr>
          <w:lang w:val="en-US"/>
        </w:rPr>
        <w:br w:type="page"/>
      </w:r>
    </w:p>
    <w:p w:rsidR="00665A3C" w:rsidDel="00300147" w:rsidRDefault="00665A3C" w:rsidP="00665A3C">
      <w:pPr>
        <w:pStyle w:val="Overskrift3"/>
        <w:rPr>
          <w:del w:id="64" w:author="Tor Kjetil Nilsen" w:date="2015-05-28T22:42:00Z"/>
        </w:rPr>
      </w:pPr>
      <w:del w:id="65" w:author="Tor Kjetil Nilsen" w:date="2015-05-28T22:42:00Z">
        <w:r w:rsidDel="00300147">
          <w:lastRenderedPageBreak/>
          <w:delText>SOAP webservice tjenestene</w:delText>
        </w:r>
        <w:bookmarkStart w:id="66" w:name="_Toc420617429"/>
        <w:bookmarkStart w:id="67" w:name="_Toc422324016"/>
        <w:bookmarkStart w:id="68" w:name="_Toc424052425"/>
        <w:bookmarkStart w:id="69" w:name="_Toc424060829"/>
        <w:bookmarkStart w:id="70" w:name="_Toc424204882"/>
        <w:bookmarkStart w:id="71" w:name="_Toc424213289"/>
        <w:bookmarkStart w:id="72" w:name="_Toc450069087"/>
        <w:bookmarkStart w:id="73" w:name="_Toc450077482"/>
        <w:bookmarkStart w:id="74" w:name="_Toc453163166"/>
        <w:bookmarkStart w:id="75" w:name="_Toc456259737"/>
        <w:bookmarkStart w:id="76" w:name="_Toc456268133"/>
        <w:bookmarkStart w:id="77" w:name="_Toc456276528"/>
        <w:bookmarkStart w:id="78" w:name="_Toc456345262"/>
        <w:bookmarkEnd w:id="66"/>
        <w:bookmarkEnd w:id="67"/>
        <w:bookmarkEnd w:id="68"/>
        <w:bookmarkEnd w:id="69"/>
        <w:bookmarkEnd w:id="70"/>
        <w:bookmarkEnd w:id="71"/>
        <w:bookmarkEnd w:id="72"/>
        <w:bookmarkEnd w:id="73"/>
        <w:bookmarkEnd w:id="74"/>
        <w:bookmarkEnd w:id="75"/>
        <w:bookmarkEnd w:id="76"/>
        <w:bookmarkEnd w:id="77"/>
        <w:bookmarkEnd w:id="78"/>
      </w:del>
    </w:p>
    <w:p w:rsidR="00665A3C" w:rsidDel="00300147" w:rsidRDefault="00665A3C" w:rsidP="00665A3C">
      <w:pPr>
        <w:rPr>
          <w:del w:id="79" w:author="Tor Kjetil Nilsen" w:date="2015-05-28T22:42:00Z"/>
        </w:rPr>
      </w:pPr>
      <w:del w:id="80" w:author="Tor Kjetil Nilsen" w:date="2015-05-28T22:42:00Z">
        <w:r w:rsidDel="00300147">
          <w:delText xml:space="preserve">SOAP tjenestene er delt opp i WSDL filer for hvert av hovednivåene til konformitetskravene. </w:delText>
        </w:r>
        <w:bookmarkStart w:id="81" w:name="_Toc420617430"/>
        <w:bookmarkStart w:id="82" w:name="_Toc422324017"/>
        <w:bookmarkStart w:id="83" w:name="_Toc424052426"/>
        <w:bookmarkStart w:id="84" w:name="_Toc424060830"/>
        <w:bookmarkStart w:id="85" w:name="_Toc424204883"/>
        <w:bookmarkStart w:id="86" w:name="_Toc424213290"/>
        <w:bookmarkStart w:id="87" w:name="_Toc450069088"/>
        <w:bookmarkStart w:id="88" w:name="_Toc450077483"/>
        <w:bookmarkStart w:id="89" w:name="_Toc453163167"/>
        <w:bookmarkStart w:id="90" w:name="_Toc456259738"/>
        <w:bookmarkStart w:id="91" w:name="_Toc456268134"/>
        <w:bookmarkStart w:id="92" w:name="_Toc456276529"/>
        <w:bookmarkStart w:id="93" w:name="_Toc456345263"/>
        <w:bookmarkEnd w:id="81"/>
        <w:bookmarkEnd w:id="82"/>
        <w:bookmarkEnd w:id="83"/>
        <w:bookmarkEnd w:id="84"/>
        <w:bookmarkEnd w:id="85"/>
        <w:bookmarkEnd w:id="86"/>
        <w:bookmarkEnd w:id="87"/>
        <w:bookmarkEnd w:id="88"/>
        <w:bookmarkEnd w:id="89"/>
        <w:bookmarkEnd w:id="90"/>
        <w:bookmarkEnd w:id="91"/>
        <w:bookmarkEnd w:id="92"/>
        <w:bookmarkEnd w:id="93"/>
      </w:del>
    </w:p>
    <w:p w:rsidR="00665A3C" w:rsidDel="00300147" w:rsidRDefault="00665A3C" w:rsidP="00665A3C">
      <w:pPr>
        <w:rPr>
          <w:del w:id="94" w:author="Tor Kjetil Nilsen" w:date="2015-05-28T22:42:00Z"/>
        </w:rPr>
      </w:pPr>
      <w:del w:id="95" w:author="Tor Kjetil Nilsen" w:date="2015-05-28T22:42:00Z">
        <w:r w:rsidDel="00300147">
          <w:delText>Valgfrie tjenester som ikke er implementert gir feilmelding/statuskode om dette som klienter må håndtere.</w:delText>
        </w:r>
        <w:bookmarkStart w:id="96" w:name="_Toc420617431"/>
        <w:bookmarkStart w:id="97" w:name="_Toc422324018"/>
        <w:bookmarkStart w:id="98" w:name="_Toc424052427"/>
        <w:bookmarkStart w:id="99" w:name="_Toc424060831"/>
        <w:bookmarkStart w:id="100" w:name="_Toc424204884"/>
        <w:bookmarkStart w:id="101" w:name="_Toc424213291"/>
        <w:bookmarkStart w:id="102" w:name="_Toc450069089"/>
        <w:bookmarkStart w:id="103" w:name="_Toc450077484"/>
        <w:bookmarkStart w:id="104" w:name="_Toc453163168"/>
        <w:bookmarkStart w:id="105" w:name="_Toc456259739"/>
        <w:bookmarkStart w:id="106" w:name="_Toc456268135"/>
        <w:bookmarkStart w:id="107" w:name="_Toc456276530"/>
        <w:bookmarkStart w:id="108" w:name="_Toc456345264"/>
        <w:bookmarkEnd w:id="96"/>
        <w:bookmarkEnd w:id="97"/>
        <w:bookmarkEnd w:id="98"/>
        <w:bookmarkEnd w:id="99"/>
        <w:bookmarkEnd w:id="100"/>
        <w:bookmarkEnd w:id="101"/>
        <w:bookmarkEnd w:id="102"/>
        <w:bookmarkEnd w:id="103"/>
        <w:bookmarkEnd w:id="104"/>
        <w:bookmarkEnd w:id="105"/>
        <w:bookmarkEnd w:id="106"/>
        <w:bookmarkEnd w:id="107"/>
        <w:bookmarkEnd w:id="108"/>
      </w:del>
    </w:p>
    <w:p w:rsidR="00665A3C" w:rsidDel="00300147" w:rsidRDefault="00665A3C" w:rsidP="00665A3C">
      <w:pPr>
        <w:rPr>
          <w:del w:id="109" w:author="Tor Kjetil Nilsen" w:date="2015-05-28T22:42:00Z"/>
        </w:rPr>
      </w:pPr>
      <w:del w:id="110" w:author="Tor Kjetil Nilsen" w:date="2015-05-28T22:42:00Z">
        <w:r w:rsidDel="00300147">
          <w:delText>Følgene tjenester er definert:</w:delText>
        </w:r>
        <w:bookmarkStart w:id="111" w:name="_Toc420617432"/>
        <w:bookmarkStart w:id="112" w:name="_Toc422324019"/>
        <w:bookmarkStart w:id="113" w:name="_Toc424052428"/>
        <w:bookmarkStart w:id="114" w:name="_Toc424060832"/>
        <w:bookmarkStart w:id="115" w:name="_Toc424204885"/>
        <w:bookmarkStart w:id="116" w:name="_Toc424213292"/>
        <w:bookmarkStart w:id="117" w:name="_Toc450069090"/>
        <w:bookmarkStart w:id="118" w:name="_Toc450077485"/>
        <w:bookmarkStart w:id="119" w:name="_Toc453163169"/>
        <w:bookmarkStart w:id="120" w:name="_Toc456259740"/>
        <w:bookmarkStart w:id="121" w:name="_Toc456268136"/>
        <w:bookmarkStart w:id="122" w:name="_Toc456276531"/>
        <w:bookmarkStart w:id="123" w:name="_Toc456345265"/>
        <w:bookmarkEnd w:id="111"/>
        <w:bookmarkEnd w:id="112"/>
        <w:bookmarkEnd w:id="113"/>
        <w:bookmarkEnd w:id="114"/>
        <w:bookmarkEnd w:id="115"/>
        <w:bookmarkEnd w:id="116"/>
        <w:bookmarkEnd w:id="117"/>
        <w:bookmarkEnd w:id="118"/>
        <w:bookmarkEnd w:id="119"/>
        <w:bookmarkEnd w:id="120"/>
        <w:bookmarkEnd w:id="121"/>
        <w:bookmarkEnd w:id="122"/>
        <w:bookmarkEnd w:id="123"/>
      </w:del>
    </w:p>
    <w:p w:rsidR="00665A3C" w:rsidDel="00300147" w:rsidRDefault="00665A3C" w:rsidP="00665A3C">
      <w:pPr>
        <w:pStyle w:val="Listeavsnitt"/>
        <w:numPr>
          <w:ilvl w:val="0"/>
          <w:numId w:val="2"/>
        </w:numPr>
        <w:rPr>
          <w:del w:id="124" w:author="Tor Kjetil Nilsen" w:date="2015-05-28T22:42:00Z"/>
        </w:rPr>
      </w:pPr>
      <w:del w:id="125" w:author="Tor Kjetil Nilsen" w:date="2015-05-28T22:42:00Z">
        <w:r w:rsidDel="00300147">
          <w:delText>Arkivstruktur</w:delText>
        </w:r>
        <w:bookmarkStart w:id="126" w:name="_Toc420617433"/>
        <w:bookmarkStart w:id="127" w:name="_Toc422324020"/>
        <w:bookmarkStart w:id="128" w:name="_Toc424052429"/>
        <w:bookmarkStart w:id="129" w:name="_Toc424060833"/>
        <w:bookmarkStart w:id="130" w:name="_Toc424204886"/>
        <w:bookmarkStart w:id="131" w:name="_Toc424213293"/>
        <w:bookmarkStart w:id="132" w:name="_Toc450069091"/>
        <w:bookmarkStart w:id="133" w:name="_Toc450077486"/>
        <w:bookmarkStart w:id="134" w:name="_Toc453163170"/>
        <w:bookmarkStart w:id="135" w:name="_Toc456259741"/>
        <w:bookmarkStart w:id="136" w:name="_Toc456268137"/>
        <w:bookmarkStart w:id="137" w:name="_Toc456276532"/>
        <w:bookmarkStart w:id="138" w:name="_Toc456345266"/>
        <w:bookmarkEnd w:id="126"/>
        <w:bookmarkEnd w:id="127"/>
        <w:bookmarkEnd w:id="128"/>
        <w:bookmarkEnd w:id="129"/>
        <w:bookmarkEnd w:id="130"/>
        <w:bookmarkEnd w:id="131"/>
        <w:bookmarkEnd w:id="132"/>
        <w:bookmarkEnd w:id="133"/>
        <w:bookmarkEnd w:id="134"/>
        <w:bookmarkEnd w:id="135"/>
        <w:bookmarkEnd w:id="136"/>
        <w:bookmarkEnd w:id="137"/>
        <w:bookmarkEnd w:id="138"/>
      </w:del>
    </w:p>
    <w:p w:rsidR="00665A3C" w:rsidDel="00300147" w:rsidRDefault="00665A3C" w:rsidP="00665A3C">
      <w:pPr>
        <w:pStyle w:val="Listeavsnitt"/>
        <w:numPr>
          <w:ilvl w:val="0"/>
          <w:numId w:val="2"/>
        </w:numPr>
        <w:rPr>
          <w:del w:id="139" w:author="Tor Kjetil Nilsen" w:date="2015-05-28T22:42:00Z"/>
        </w:rPr>
      </w:pPr>
      <w:del w:id="140" w:author="Tor Kjetil Nilsen" w:date="2015-05-28T22:42:00Z">
        <w:r w:rsidDel="00300147">
          <w:delText>Sakarkiv</w:delText>
        </w:r>
        <w:bookmarkStart w:id="141" w:name="_Toc420617434"/>
        <w:bookmarkStart w:id="142" w:name="_Toc422324021"/>
        <w:bookmarkStart w:id="143" w:name="_Toc424052430"/>
        <w:bookmarkStart w:id="144" w:name="_Toc424060834"/>
        <w:bookmarkStart w:id="145" w:name="_Toc424204887"/>
        <w:bookmarkStart w:id="146" w:name="_Toc424213294"/>
        <w:bookmarkStart w:id="147" w:name="_Toc450069092"/>
        <w:bookmarkStart w:id="148" w:name="_Toc450077487"/>
        <w:bookmarkStart w:id="149" w:name="_Toc453163171"/>
        <w:bookmarkStart w:id="150" w:name="_Toc456259742"/>
        <w:bookmarkStart w:id="151" w:name="_Toc456268138"/>
        <w:bookmarkStart w:id="152" w:name="_Toc456276533"/>
        <w:bookmarkStart w:id="153" w:name="_Toc456345267"/>
        <w:bookmarkEnd w:id="141"/>
        <w:bookmarkEnd w:id="142"/>
        <w:bookmarkEnd w:id="143"/>
        <w:bookmarkEnd w:id="144"/>
        <w:bookmarkEnd w:id="145"/>
        <w:bookmarkEnd w:id="146"/>
        <w:bookmarkEnd w:id="147"/>
        <w:bookmarkEnd w:id="148"/>
        <w:bookmarkEnd w:id="149"/>
        <w:bookmarkEnd w:id="150"/>
        <w:bookmarkEnd w:id="151"/>
        <w:bookmarkEnd w:id="152"/>
        <w:bookmarkEnd w:id="153"/>
      </w:del>
    </w:p>
    <w:p w:rsidR="00665A3C" w:rsidDel="00300147" w:rsidRDefault="00665A3C" w:rsidP="00665A3C">
      <w:pPr>
        <w:pStyle w:val="Listeavsnitt"/>
        <w:numPr>
          <w:ilvl w:val="0"/>
          <w:numId w:val="2"/>
        </w:numPr>
        <w:rPr>
          <w:del w:id="154" w:author="Tor Kjetil Nilsen" w:date="2015-05-28T22:42:00Z"/>
        </w:rPr>
      </w:pPr>
      <w:del w:id="155" w:author="Tor Kjetil Nilsen" w:date="2015-05-28T22:42:00Z">
        <w:r w:rsidDel="00300147">
          <w:delText>Møte og utvalgsbehandling</w:delText>
        </w:r>
        <w:bookmarkStart w:id="156" w:name="_Toc420617435"/>
        <w:bookmarkStart w:id="157" w:name="_Toc422324022"/>
        <w:bookmarkStart w:id="158" w:name="_Toc424052431"/>
        <w:bookmarkStart w:id="159" w:name="_Toc424060835"/>
        <w:bookmarkStart w:id="160" w:name="_Toc424204888"/>
        <w:bookmarkStart w:id="161" w:name="_Toc424213295"/>
        <w:bookmarkStart w:id="162" w:name="_Toc450069093"/>
        <w:bookmarkStart w:id="163" w:name="_Toc450077488"/>
        <w:bookmarkStart w:id="164" w:name="_Toc453163172"/>
        <w:bookmarkStart w:id="165" w:name="_Toc456259743"/>
        <w:bookmarkStart w:id="166" w:name="_Toc456268139"/>
        <w:bookmarkStart w:id="167" w:name="_Toc456276534"/>
        <w:bookmarkStart w:id="168" w:name="_Toc456345268"/>
        <w:bookmarkEnd w:id="156"/>
        <w:bookmarkEnd w:id="157"/>
        <w:bookmarkEnd w:id="158"/>
        <w:bookmarkEnd w:id="159"/>
        <w:bookmarkEnd w:id="160"/>
        <w:bookmarkEnd w:id="161"/>
        <w:bookmarkEnd w:id="162"/>
        <w:bookmarkEnd w:id="163"/>
        <w:bookmarkEnd w:id="164"/>
        <w:bookmarkEnd w:id="165"/>
        <w:bookmarkEnd w:id="166"/>
        <w:bookmarkEnd w:id="167"/>
        <w:bookmarkEnd w:id="168"/>
      </w:del>
    </w:p>
    <w:p w:rsidR="00665A3C" w:rsidDel="00300147" w:rsidRDefault="00665A3C" w:rsidP="00665A3C">
      <w:pPr>
        <w:pStyle w:val="Listeavsnitt"/>
        <w:numPr>
          <w:ilvl w:val="0"/>
          <w:numId w:val="2"/>
        </w:numPr>
        <w:rPr>
          <w:del w:id="169" w:author="Tor Kjetil Nilsen" w:date="2015-05-28T22:42:00Z"/>
        </w:rPr>
      </w:pPr>
      <w:del w:id="170" w:author="Tor Kjetil Nilsen" w:date="2015-05-28T22:42:00Z">
        <w:r w:rsidDel="00300147">
          <w:delText>Logging og sporing</w:delText>
        </w:r>
        <w:bookmarkStart w:id="171" w:name="_Toc420617436"/>
        <w:bookmarkStart w:id="172" w:name="_Toc422324023"/>
        <w:bookmarkStart w:id="173" w:name="_Toc424052432"/>
        <w:bookmarkStart w:id="174" w:name="_Toc424060836"/>
        <w:bookmarkStart w:id="175" w:name="_Toc424204889"/>
        <w:bookmarkStart w:id="176" w:name="_Toc424213296"/>
        <w:bookmarkStart w:id="177" w:name="_Toc450069094"/>
        <w:bookmarkStart w:id="178" w:name="_Toc450077489"/>
        <w:bookmarkStart w:id="179" w:name="_Toc453163173"/>
        <w:bookmarkStart w:id="180" w:name="_Toc456259744"/>
        <w:bookmarkStart w:id="181" w:name="_Toc456268140"/>
        <w:bookmarkStart w:id="182" w:name="_Toc456276535"/>
        <w:bookmarkStart w:id="183" w:name="_Toc456345269"/>
        <w:bookmarkEnd w:id="171"/>
        <w:bookmarkEnd w:id="172"/>
        <w:bookmarkEnd w:id="173"/>
        <w:bookmarkEnd w:id="174"/>
        <w:bookmarkEnd w:id="175"/>
        <w:bookmarkEnd w:id="176"/>
        <w:bookmarkEnd w:id="177"/>
        <w:bookmarkEnd w:id="178"/>
        <w:bookmarkEnd w:id="179"/>
        <w:bookmarkEnd w:id="180"/>
        <w:bookmarkEnd w:id="181"/>
        <w:bookmarkEnd w:id="182"/>
        <w:bookmarkEnd w:id="183"/>
      </w:del>
    </w:p>
    <w:p w:rsidR="00665A3C" w:rsidDel="00300147" w:rsidRDefault="00665A3C" w:rsidP="00665A3C">
      <w:pPr>
        <w:pStyle w:val="Listeavsnitt"/>
        <w:numPr>
          <w:ilvl w:val="0"/>
          <w:numId w:val="2"/>
        </w:numPr>
        <w:rPr>
          <w:del w:id="184" w:author="Tor Kjetil Nilsen" w:date="2015-05-28T22:42:00Z"/>
        </w:rPr>
      </w:pPr>
      <w:del w:id="185" w:author="Tor Kjetil Nilsen" w:date="2015-05-28T22:42:00Z">
        <w:r w:rsidDel="00300147">
          <w:delText>Administrasjon</w:delText>
        </w:r>
        <w:bookmarkStart w:id="186" w:name="_Toc420617437"/>
        <w:bookmarkStart w:id="187" w:name="_Toc422324024"/>
        <w:bookmarkStart w:id="188" w:name="_Toc424052433"/>
        <w:bookmarkStart w:id="189" w:name="_Toc424060837"/>
        <w:bookmarkStart w:id="190" w:name="_Toc424204890"/>
        <w:bookmarkStart w:id="191" w:name="_Toc424213297"/>
        <w:bookmarkStart w:id="192" w:name="_Toc450069095"/>
        <w:bookmarkStart w:id="193" w:name="_Toc450077490"/>
        <w:bookmarkStart w:id="194" w:name="_Toc453163174"/>
        <w:bookmarkStart w:id="195" w:name="_Toc456259745"/>
        <w:bookmarkStart w:id="196" w:name="_Toc456268141"/>
        <w:bookmarkStart w:id="197" w:name="_Toc456276536"/>
        <w:bookmarkStart w:id="198" w:name="_Toc456345270"/>
        <w:bookmarkEnd w:id="186"/>
        <w:bookmarkEnd w:id="187"/>
        <w:bookmarkEnd w:id="188"/>
        <w:bookmarkEnd w:id="189"/>
        <w:bookmarkEnd w:id="190"/>
        <w:bookmarkEnd w:id="191"/>
        <w:bookmarkEnd w:id="192"/>
        <w:bookmarkEnd w:id="193"/>
        <w:bookmarkEnd w:id="194"/>
        <w:bookmarkEnd w:id="195"/>
        <w:bookmarkEnd w:id="196"/>
        <w:bookmarkEnd w:id="197"/>
        <w:bookmarkEnd w:id="198"/>
      </w:del>
    </w:p>
    <w:p w:rsidR="00665A3C" w:rsidDel="00300147" w:rsidRDefault="00665A3C" w:rsidP="00665A3C">
      <w:pPr>
        <w:pStyle w:val="Listeavsnitt"/>
        <w:numPr>
          <w:ilvl w:val="0"/>
          <w:numId w:val="2"/>
        </w:numPr>
        <w:rPr>
          <w:del w:id="199" w:author="Tor Kjetil Nilsen" w:date="2015-05-28T22:42:00Z"/>
        </w:rPr>
      </w:pPr>
      <w:del w:id="200" w:author="Tor Kjetil Nilsen" w:date="2015-05-28T22:42:00Z">
        <w:r w:rsidDel="00300147">
          <w:delText>Kodelister</w:delText>
        </w:r>
        <w:bookmarkStart w:id="201" w:name="_Toc420617438"/>
        <w:bookmarkStart w:id="202" w:name="_Toc422324025"/>
        <w:bookmarkStart w:id="203" w:name="_Toc424052434"/>
        <w:bookmarkStart w:id="204" w:name="_Toc424060838"/>
        <w:bookmarkStart w:id="205" w:name="_Toc424204891"/>
        <w:bookmarkStart w:id="206" w:name="_Toc424213298"/>
        <w:bookmarkStart w:id="207" w:name="_Toc450069096"/>
        <w:bookmarkStart w:id="208" w:name="_Toc450077491"/>
        <w:bookmarkStart w:id="209" w:name="_Toc453163175"/>
        <w:bookmarkStart w:id="210" w:name="_Toc456259746"/>
        <w:bookmarkStart w:id="211" w:name="_Toc456268142"/>
        <w:bookmarkStart w:id="212" w:name="_Toc456276537"/>
        <w:bookmarkStart w:id="213" w:name="_Toc456345271"/>
        <w:bookmarkEnd w:id="201"/>
        <w:bookmarkEnd w:id="202"/>
        <w:bookmarkEnd w:id="203"/>
        <w:bookmarkEnd w:id="204"/>
        <w:bookmarkEnd w:id="205"/>
        <w:bookmarkEnd w:id="206"/>
        <w:bookmarkEnd w:id="207"/>
        <w:bookmarkEnd w:id="208"/>
        <w:bookmarkEnd w:id="209"/>
        <w:bookmarkEnd w:id="210"/>
        <w:bookmarkEnd w:id="211"/>
        <w:bookmarkEnd w:id="212"/>
        <w:bookmarkEnd w:id="213"/>
      </w:del>
    </w:p>
    <w:p w:rsidR="00665A3C" w:rsidDel="00300147" w:rsidRDefault="00665A3C" w:rsidP="00665A3C">
      <w:pPr>
        <w:pStyle w:val="Listeavsnitt"/>
        <w:ind w:left="0"/>
        <w:rPr>
          <w:del w:id="214" w:author="Tor Kjetil Nilsen" w:date="2015-05-28T22:42:00Z"/>
        </w:rPr>
      </w:pPr>
      <w:bookmarkStart w:id="215" w:name="_Toc420617439"/>
      <w:bookmarkStart w:id="216" w:name="_Toc422324026"/>
      <w:bookmarkStart w:id="217" w:name="_Toc424052435"/>
      <w:bookmarkStart w:id="218" w:name="_Toc424060839"/>
      <w:bookmarkStart w:id="219" w:name="_Toc424204892"/>
      <w:bookmarkStart w:id="220" w:name="_Toc424213299"/>
      <w:bookmarkStart w:id="221" w:name="_Toc450069097"/>
      <w:bookmarkStart w:id="222" w:name="_Toc450077492"/>
      <w:bookmarkStart w:id="223" w:name="_Toc453163176"/>
      <w:bookmarkStart w:id="224" w:name="_Toc456259747"/>
      <w:bookmarkStart w:id="225" w:name="_Toc456268143"/>
      <w:bookmarkStart w:id="226" w:name="_Toc456276538"/>
      <w:bookmarkStart w:id="227" w:name="_Toc456345272"/>
      <w:bookmarkEnd w:id="215"/>
      <w:bookmarkEnd w:id="216"/>
      <w:bookmarkEnd w:id="217"/>
      <w:bookmarkEnd w:id="218"/>
      <w:bookmarkEnd w:id="219"/>
      <w:bookmarkEnd w:id="220"/>
      <w:bookmarkEnd w:id="221"/>
      <w:bookmarkEnd w:id="222"/>
      <w:bookmarkEnd w:id="223"/>
      <w:bookmarkEnd w:id="224"/>
      <w:bookmarkEnd w:id="225"/>
      <w:bookmarkEnd w:id="226"/>
      <w:bookmarkEnd w:id="227"/>
    </w:p>
    <w:p w:rsidR="00665A3C" w:rsidDel="00300147" w:rsidRDefault="00665A3C" w:rsidP="00665A3C">
      <w:pPr>
        <w:pStyle w:val="Listeavsnitt"/>
        <w:ind w:left="0"/>
        <w:rPr>
          <w:del w:id="228" w:author="Tor Kjetil Nilsen" w:date="2015-05-28T22:42:00Z"/>
        </w:rPr>
      </w:pPr>
      <w:del w:id="229" w:author="Tor Kjetil Nilsen" w:date="2015-05-28T22:42:00Z">
        <w:r w:rsidDel="00300147">
          <w:delText>Alle funksjoner er beskrevet under UML modell og tjenester.</w:delText>
        </w:r>
        <w:bookmarkStart w:id="230" w:name="_Toc420617440"/>
        <w:bookmarkStart w:id="231" w:name="_Toc422324027"/>
        <w:bookmarkStart w:id="232" w:name="_Toc424052436"/>
        <w:bookmarkStart w:id="233" w:name="_Toc424060840"/>
        <w:bookmarkStart w:id="234" w:name="_Toc424204893"/>
        <w:bookmarkStart w:id="235" w:name="_Toc424213300"/>
        <w:bookmarkStart w:id="236" w:name="_Toc450069098"/>
        <w:bookmarkStart w:id="237" w:name="_Toc450077493"/>
        <w:bookmarkStart w:id="238" w:name="_Toc453163177"/>
        <w:bookmarkStart w:id="239" w:name="_Toc456259748"/>
        <w:bookmarkStart w:id="240" w:name="_Toc456268144"/>
        <w:bookmarkStart w:id="241" w:name="_Toc456276539"/>
        <w:bookmarkStart w:id="242" w:name="_Toc456345273"/>
        <w:bookmarkEnd w:id="230"/>
        <w:bookmarkEnd w:id="231"/>
        <w:bookmarkEnd w:id="232"/>
        <w:bookmarkEnd w:id="233"/>
        <w:bookmarkEnd w:id="234"/>
        <w:bookmarkEnd w:id="235"/>
        <w:bookmarkEnd w:id="236"/>
        <w:bookmarkEnd w:id="237"/>
        <w:bookmarkEnd w:id="238"/>
        <w:bookmarkEnd w:id="239"/>
        <w:bookmarkEnd w:id="240"/>
        <w:bookmarkEnd w:id="241"/>
        <w:bookmarkEnd w:id="242"/>
      </w:del>
    </w:p>
    <w:p w:rsidR="00665A3C" w:rsidDel="00300147" w:rsidRDefault="00665A3C" w:rsidP="00665A3C">
      <w:pPr>
        <w:rPr>
          <w:del w:id="243" w:author="Tor Kjetil Nilsen" w:date="2015-05-28T22:42:00Z"/>
          <w:rFonts w:asciiTheme="majorHAnsi" w:eastAsiaTheme="majorEastAsia" w:hAnsiTheme="majorHAnsi" w:cstheme="majorBidi"/>
          <w:i/>
          <w:iCs/>
          <w:color w:val="2F5496" w:themeColor="accent1" w:themeShade="BF"/>
        </w:rPr>
      </w:pPr>
      <w:del w:id="244" w:author="Tor Kjetil Nilsen" w:date="2015-05-28T22:42:00Z">
        <w:r w:rsidDel="00300147">
          <w:br w:type="page"/>
        </w:r>
      </w:del>
    </w:p>
    <w:p w:rsidR="00665A3C" w:rsidDel="00300147" w:rsidRDefault="00665A3C" w:rsidP="00665A3C">
      <w:pPr>
        <w:pStyle w:val="Overskrift4"/>
        <w:rPr>
          <w:del w:id="245" w:author="Tor Kjetil Nilsen" w:date="2015-05-28T22:42:00Z"/>
        </w:rPr>
      </w:pPr>
      <w:del w:id="246" w:author="Tor Kjetil Nilsen" w:date="2015-05-28T22:42:00Z">
        <w:r w:rsidRPr="00EA21B2" w:rsidDel="00300147">
          <w:delText>Finne objekter (Read)</w:delText>
        </w:r>
        <w:bookmarkStart w:id="247" w:name="_Toc420617441"/>
        <w:bookmarkStart w:id="248" w:name="_Toc422324028"/>
        <w:bookmarkStart w:id="249" w:name="_Toc424052437"/>
        <w:bookmarkStart w:id="250" w:name="_Toc424060841"/>
        <w:bookmarkStart w:id="251" w:name="_Toc424204894"/>
        <w:bookmarkStart w:id="252" w:name="_Toc424213301"/>
        <w:bookmarkStart w:id="253" w:name="_Toc450069099"/>
        <w:bookmarkStart w:id="254" w:name="_Toc450077494"/>
        <w:bookmarkStart w:id="255" w:name="_Toc453163178"/>
        <w:bookmarkStart w:id="256" w:name="_Toc456259749"/>
        <w:bookmarkStart w:id="257" w:name="_Toc456268145"/>
        <w:bookmarkStart w:id="258" w:name="_Toc456276540"/>
        <w:bookmarkStart w:id="259" w:name="_Toc456345274"/>
        <w:bookmarkEnd w:id="247"/>
        <w:bookmarkEnd w:id="248"/>
        <w:bookmarkEnd w:id="249"/>
        <w:bookmarkEnd w:id="250"/>
        <w:bookmarkEnd w:id="251"/>
        <w:bookmarkEnd w:id="252"/>
        <w:bookmarkEnd w:id="253"/>
        <w:bookmarkEnd w:id="254"/>
        <w:bookmarkEnd w:id="255"/>
        <w:bookmarkEnd w:id="256"/>
        <w:bookmarkEnd w:id="257"/>
        <w:bookmarkEnd w:id="258"/>
        <w:bookmarkEnd w:id="259"/>
      </w:del>
    </w:p>
    <w:p w:rsidR="00665A3C" w:rsidRPr="008B6457" w:rsidDel="00300147" w:rsidRDefault="00665A3C" w:rsidP="00665A3C">
      <w:pPr>
        <w:rPr>
          <w:del w:id="260" w:author="Tor Kjetil Nilsen" w:date="2015-05-28T22:42:00Z"/>
        </w:rPr>
      </w:pPr>
      <w:del w:id="261" w:author="Tor Kjetil Nilsen" w:date="2015-05-28T22:42:00Z">
        <w:r w:rsidDel="00300147">
          <w:delText xml:space="preserve">Alle objekter har en funksjon for Finn»objekttype» med søkskriterie som parameter. Det brukes samme søkskriterie som i GeoIntegrasjon standarden. Se </w:delText>
        </w:r>
        <w:r w:rsidDel="00300147">
          <w:fldChar w:fldCharType="begin"/>
        </w:r>
        <w:r w:rsidDel="00300147">
          <w:delInstrText xml:space="preserve"> HYPERLINK "http://www.geointegrasjon.no" </w:delInstrText>
        </w:r>
        <w:r w:rsidDel="00300147">
          <w:fldChar w:fldCharType="separate"/>
        </w:r>
        <w:r w:rsidRPr="00881322" w:rsidDel="00300147">
          <w:rPr>
            <w:rStyle w:val="Hyperkobling"/>
          </w:rPr>
          <w:delText>www.geointegrasjon.no</w:delText>
        </w:r>
        <w:r w:rsidDel="00300147">
          <w:rPr>
            <w:rStyle w:val="Hyperkobling"/>
          </w:rPr>
          <w:fldChar w:fldCharType="end"/>
        </w:r>
        <w:r w:rsidDel="00300147">
          <w:delText xml:space="preserve"> for Søkskriterie muligheter. </w:delText>
        </w:r>
        <w:bookmarkStart w:id="262" w:name="_Toc420617442"/>
        <w:bookmarkStart w:id="263" w:name="_Toc422324029"/>
        <w:bookmarkStart w:id="264" w:name="_Toc424052438"/>
        <w:bookmarkStart w:id="265" w:name="_Toc424060842"/>
        <w:bookmarkStart w:id="266" w:name="_Toc424204895"/>
        <w:bookmarkStart w:id="267" w:name="_Toc424213302"/>
        <w:bookmarkStart w:id="268" w:name="_Toc450069100"/>
        <w:bookmarkStart w:id="269" w:name="_Toc450077495"/>
        <w:bookmarkStart w:id="270" w:name="_Toc453163179"/>
        <w:bookmarkStart w:id="271" w:name="_Toc456259750"/>
        <w:bookmarkStart w:id="272" w:name="_Toc456268146"/>
        <w:bookmarkStart w:id="273" w:name="_Toc456276541"/>
        <w:bookmarkStart w:id="274" w:name="_Toc456345275"/>
        <w:bookmarkEnd w:id="262"/>
        <w:bookmarkEnd w:id="263"/>
        <w:bookmarkEnd w:id="264"/>
        <w:bookmarkEnd w:id="265"/>
        <w:bookmarkEnd w:id="266"/>
        <w:bookmarkEnd w:id="267"/>
        <w:bookmarkEnd w:id="268"/>
        <w:bookmarkEnd w:id="269"/>
        <w:bookmarkEnd w:id="270"/>
        <w:bookmarkEnd w:id="271"/>
        <w:bookmarkEnd w:id="272"/>
        <w:bookmarkEnd w:id="273"/>
        <w:bookmarkEnd w:id="274"/>
      </w:del>
    </w:p>
    <w:p w:rsidR="00665A3C" w:rsidRPr="00CD0359" w:rsidDel="00300147" w:rsidRDefault="00665A3C" w:rsidP="00665A3C">
      <w:pPr>
        <w:rPr>
          <w:del w:id="275" w:author="Tor Kjetil Nilsen" w:date="2015-05-28T22:42:00Z"/>
        </w:rPr>
      </w:pPr>
      <w:del w:id="276" w:author="Tor Kjetil Nilsen" w:date="2015-05-28T22:42:00Z">
        <w:r w:rsidDel="00300147">
          <w:rPr>
            <w:noProof/>
            <w:lang w:eastAsia="nb-NO"/>
          </w:rPr>
          <w:drawing>
            <wp:inline distT="0" distB="0" distL="0" distR="0" wp14:anchorId="5B463617" wp14:editId="2F95F79C">
              <wp:extent cx="5760720" cy="2842260"/>
              <wp:effectExtent l="0" t="0" r="0" b="0"/>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842260"/>
                      </a:xfrm>
                      <a:prstGeom prst="rect">
                        <a:avLst/>
                      </a:prstGeom>
                    </pic:spPr>
                  </pic:pic>
                </a:graphicData>
              </a:graphic>
            </wp:inline>
          </w:drawing>
        </w:r>
        <w:bookmarkStart w:id="277" w:name="_Toc420617443"/>
        <w:bookmarkStart w:id="278" w:name="_Toc422324030"/>
        <w:bookmarkStart w:id="279" w:name="_Toc424052439"/>
        <w:bookmarkStart w:id="280" w:name="_Toc424060843"/>
        <w:bookmarkStart w:id="281" w:name="_Toc424204896"/>
        <w:bookmarkStart w:id="282" w:name="_Toc424213303"/>
        <w:bookmarkStart w:id="283" w:name="_Toc450069101"/>
        <w:bookmarkStart w:id="284" w:name="_Toc450077496"/>
        <w:bookmarkStart w:id="285" w:name="_Toc453163180"/>
        <w:bookmarkStart w:id="286" w:name="_Toc456259751"/>
        <w:bookmarkStart w:id="287" w:name="_Toc456268147"/>
        <w:bookmarkStart w:id="288" w:name="_Toc456276542"/>
        <w:bookmarkStart w:id="289" w:name="_Toc456345276"/>
        <w:bookmarkEnd w:id="277"/>
        <w:bookmarkEnd w:id="278"/>
        <w:bookmarkEnd w:id="279"/>
        <w:bookmarkEnd w:id="280"/>
        <w:bookmarkEnd w:id="281"/>
        <w:bookmarkEnd w:id="282"/>
        <w:bookmarkEnd w:id="283"/>
        <w:bookmarkEnd w:id="284"/>
        <w:bookmarkEnd w:id="285"/>
        <w:bookmarkEnd w:id="286"/>
        <w:bookmarkEnd w:id="287"/>
        <w:bookmarkEnd w:id="288"/>
        <w:bookmarkEnd w:id="289"/>
      </w:del>
    </w:p>
    <w:p w:rsidR="00665A3C" w:rsidDel="00300147" w:rsidRDefault="00665A3C" w:rsidP="00665A3C">
      <w:pPr>
        <w:rPr>
          <w:del w:id="290" w:author="Tor Kjetil Nilsen" w:date="2015-05-28T22:42:00Z"/>
          <w:rFonts w:asciiTheme="majorHAnsi" w:eastAsiaTheme="majorEastAsia" w:hAnsiTheme="majorHAnsi" w:cstheme="majorBidi"/>
          <w:i/>
          <w:iCs/>
          <w:color w:val="2F5496" w:themeColor="accent1" w:themeShade="BF"/>
        </w:rPr>
      </w:pPr>
      <w:del w:id="291" w:author="Tor Kjetil Nilsen" w:date="2015-05-28T22:42:00Z">
        <w:r w:rsidDel="00300147">
          <w:br w:type="page"/>
        </w:r>
      </w:del>
    </w:p>
    <w:p w:rsidR="00665A3C" w:rsidRPr="00EA21B2" w:rsidDel="00300147" w:rsidRDefault="00665A3C" w:rsidP="00665A3C">
      <w:pPr>
        <w:pStyle w:val="Overskrift4"/>
        <w:rPr>
          <w:del w:id="292" w:author="Tor Kjetil Nilsen" w:date="2015-05-28T22:42:00Z"/>
        </w:rPr>
      </w:pPr>
      <w:del w:id="293" w:author="Tor Kjetil Nilsen" w:date="2015-05-28T22:42:00Z">
        <w:r w:rsidRPr="00EA21B2" w:rsidDel="00300147">
          <w:delText>Opprette objekter (Create)</w:delText>
        </w:r>
        <w:bookmarkStart w:id="294" w:name="_Toc420617444"/>
        <w:bookmarkStart w:id="295" w:name="_Toc422324031"/>
        <w:bookmarkStart w:id="296" w:name="_Toc424052440"/>
        <w:bookmarkStart w:id="297" w:name="_Toc424060844"/>
        <w:bookmarkStart w:id="298" w:name="_Toc424204897"/>
        <w:bookmarkStart w:id="299" w:name="_Toc424213304"/>
        <w:bookmarkStart w:id="300" w:name="_Toc450069102"/>
        <w:bookmarkStart w:id="301" w:name="_Toc450077497"/>
        <w:bookmarkStart w:id="302" w:name="_Toc453163181"/>
        <w:bookmarkStart w:id="303" w:name="_Toc456259752"/>
        <w:bookmarkStart w:id="304" w:name="_Toc456268148"/>
        <w:bookmarkStart w:id="305" w:name="_Toc456276543"/>
        <w:bookmarkStart w:id="306" w:name="_Toc456345277"/>
        <w:bookmarkEnd w:id="294"/>
        <w:bookmarkEnd w:id="295"/>
        <w:bookmarkEnd w:id="296"/>
        <w:bookmarkEnd w:id="297"/>
        <w:bookmarkEnd w:id="298"/>
        <w:bookmarkEnd w:id="299"/>
        <w:bookmarkEnd w:id="300"/>
        <w:bookmarkEnd w:id="301"/>
        <w:bookmarkEnd w:id="302"/>
        <w:bookmarkEnd w:id="303"/>
        <w:bookmarkEnd w:id="304"/>
        <w:bookmarkEnd w:id="305"/>
        <w:bookmarkEnd w:id="306"/>
      </w:del>
    </w:p>
    <w:p w:rsidR="00665A3C" w:rsidDel="00300147" w:rsidRDefault="00665A3C" w:rsidP="00665A3C">
      <w:pPr>
        <w:rPr>
          <w:del w:id="307" w:author="Tor Kjetil Nilsen" w:date="2015-05-28T22:42:00Z"/>
        </w:rPr>
      </w:pPr>
      <w:del w:id="308" w:author="Tor Kjetil Nilsen" w:date="2015-05-28T22:42:00Z">
        <w:r w:rsidDel="00300147">
          <w:delText>Alle objekter har fått egen funksjon å opprette objekt (Ny»objekttype») med aktuelle parametre for å koble objekttypen til relaterte objekttyper.</w:delText>
        </w:r>
        <w:bookmarkStart w:id="309" w:name="_Toc420617445"/>
        <w:bookmarkStart w:id="310" w:name="_Toc422324032"/>
        <w:bookmarkStart w:id="311" w:name="_Toc424052441"/>
        <w:bookmarkStart w:id="312" w:name="_Toc424060845"/>
        <w:bookmarkStart w:id="313" w:name="_Toc424204898"/>
        <w:bookmarkStart w:id="314" w:name="_Toc424213305"/>
        <w:bookmarkStart w:id="315" w:name="_Toc450069103"/>
        <w:bookmarkStart w:id="316" w:name="_Toc450077498"/>
        <w:bookmarkStart w:id="317" w:name="_Toc453163182"/>
        <w:bookmarkStart w:id="318" w:name="_Toc456259753"/>
        <w:bookmarkStart w:id="319" w:name="_Toc456268149"/>
        <w:bookmarkStart w:id="320" w:name="_Toc456276544"/>
        <w:bookmarkStart w:id="321" w:name="_Toc456345278"/>
        <w:bookmarkEnd w:id="309"/>
        <w:bookmarkEnd w:id="310"/>
        <w:bookmarkEnd w:id="311"/>
        <w:bookmarkEnd w:id="312"/>
        <w:bookmarkEnd w:id="313"/>
        <w:bookmarkEnd w:id="314"/>
        <w:bookmarkEnd w:id="315"/>
        <w:bookmarkEnd w:id="316"/>
        <w:bookmarkEnd w:id="317"/>
        <w:bookmarkEnd w:id="318"/>
        <w:bookmarkEnd w:id="319"/>
        <w:bookmarkEnd w:id="320"/>
        <w:bookmarkEnd w:id="321"/>
      </w:del>
    </w:p>
    <w:p w:rsidR="00665A3C" w:rsidDel="00300147" w:rsidRDefault="00665A3C" w:rsidP="00665A3C">
      <w:pPr>
        <w:rPr>
          <w:del w:id="322" w:author="Tor Kjetil Nilsen" w:date="2015-05-28T22:42:00Z"/>
        </w:rPr>
      </w:pPr>
      <w:del w:id="323" w:author="Tor Kjetil Nilsen" w:date="2015-05-28T22:42:00Z">
        <w:r w:rsidDel="00300147">
          <w:delText>For eksempel for mappe så kan denne opprettes på arkivdel eller klasse.</w:delText>
        </w:r>
        <w:bookmarkStart w:id="324" w:name="_Toc420617446"/>
        <w:bookmarkStart w:id="325" w:name="_Toc422324033"/>
        <w:bookmarkStart w:id="326" w:name="_Toc424052442"/>
        <w:bookmarkStart w:id="327" w:name="_Toc424060846"/>
        <w:bookmarkStart w:id="328" w:name="_Toc424204899"/>
        <w:bookmarkStart w:id="329" w:name="_Toc424213306"/>
        <w:bookmarkStart w:id="330" w:name="_Toc450069104"/>
        <w:bookmarkStart w:id="331" w:name="_Toc450077499"/>
        <w:bookmarkStart w:id="332" w:name="_Toc453163183"/>
        <w:bookmarkStart w:id="333" w:name="_Toc456259754"/>
        <w:bookmarkStart w:id="334" w:name="_Toc456268150"/>
        <w:bookmarkStart w:id="335" w:name="_Toc456276545"/>
        <w:bookmarkStart w:id="336" w:name="_Toc456345279"/>
        <w:bookmarkEnd w:id="324"/>
        <w:bookmarkEnd w:id="325"/>
        <w:bookmarkEnd w:id="326"/>
        <w:bookmarkEnd w:id="327"/>
        <w:bookmarkEnd w:id="328"/>
        <w:bookmarkEnd w:id="329"/>
        <w:bookmarkEnd w:id="330"/>
        <w:bookmarkEnd w:id="331"/>
        <w:bookmarkEnd w:id="332"/>
        <w:bookmarkEnd w:id="333"/>
        <w:bookmarkEnd w:id="334"/>
        <w:bookmarkEnd w:id="335"/>
        <w:bookmarkEnd w:id="336"/>
      </w:del>
    </w:p>
    <w:p w:rsidR="00665A3C" w:rsidDel="00300147" w:rsidRDefault="00665A3C" w:rsidP="00665A3C">
      <w:pPr>
        <w:rPr>
          <w:del w:id="337" w:author="Tor Kjetil Nilsen" w:date="2015-05-28T22:42:00Z"/>
        </w:rPr>
      </w:pPr>
      <w:del w:id="338" w:author="Tor Kjetil Nilsen" w:date="2015-05-28T22:42:00Z">
        <w:r w:rsidDel="00300147">
          <w:rPr>
            <w:noProof/>
            <w:lang w:eastAsia="nb-NO"/>
          </w:rPr>
          <w:drawing>
            <wp:inline distT="0" distB="0" distL="0" distR="0" wp14:anchorId="2748DAB0" wp14:editId="30FA6290">
              <wp:extent cx="5201920" cy="8892540"/>
              <wp:effectExtent l="0" t="0" r="0" b="381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01920" cy="8892540"/>
                      </a:xfrm>
                      <a:prstGeom prst="rect">
                        <a:avLst/>
                      </a:prstGeom>
                    </pic:spPr>
                  </pic:pic>
                </a:graphicData>
              </a:graphic>
            </wp:inline>
          </w:drawing>
        </w:r>
        <w:bookmarkStart w:id="339" w:name="_Toc420617447"/>
        <w:bookmarkStart w:id="340" w:name="_Toc422324034"/>
        <w:bookmarkStart w:id="341" w:name="_Toc424052443"/>
        <w:bookmarkStart w:id="342" w:name="_Toc424060847"/>
        <w:bookmarkStart w:id="343" w:name="_Toc424204900"/>
        <w:bookmarkStart w:id="344" w:name="_Toc424213307"/>
        <w:bookmarkStart w:id="345" w:name="_Toc450069105"/>
        <w:bookmarkStart w:id="346" w:name="_Toc450077500"/>
        <w:bookmarkStart w:id="347" w:name="_Toc453163184"/>
        <w:bookmarkStart w:id="348" w:name="_Toc456259755"/>
        <w:bookmarkStart w:id="349" w:name="_Toc456268151"/>
        <w:bookmarkStart w:id="350" w:name="_Toc456276546"/>
        <w:bookmarkStart w:id="351" w:name="_Toc456345280"/>
        <w:bookmarkEnd w:id="339"/>
        <w:bookmarkEnd w:id="340"/>
        <w:bookmarkEnd w:id="341"/>
        <w:bookmarkEnd w:id="342"/>
        <w:bookmarkEnd w:id="343"/>
        <w:bookmarkEnd w:id="344"/>
        <w:bookmarkEnd w:id="345"/>
        <w:bookmarkEnd w:id="346"/>
        <w:bookmarkEnd w:id="347"/>
        <w:bookmarkEnd w:id="348"/>
        <w:bookmarkEnd w:id="349"/>
        <w:bookmarkEnd w:id="350"/>
        <w:bookmarkEnd w:id="351"/>
      </w:del>
    </w:p>
    <w:p w:rsidR="00665A3C" w:rsidDel="00300147" w:rsidRDefault="00665A3C" w:rsidP="00665A3C">
      <w:pPr>
        <w:pStyle w:val="Overskrift4"/>
        <w:rPr>
          <w:del w:id="352" w:author="Tor Kjetil Nilsen" w:date="2015-05-28T22:42:00Z"/>
        </w:rPr>
      </w:pPr>
      <w:del w:id="353" w:author="Tor Kjetil Nilsen" w:date="2015-05-28T22:42:00Z">
        <w:r w:rsidDel="00300147">
          <w:delText>Oppdatere objekter (Update)</w:delText>
        </w:r>
        <w:bookmarkStart w:id="354" w:name="_Toc420617448"/>
        <w:bookmarkStart w:id="355" w:name="_Toc422324035"/>
        <w:bookmarkStart w:id="356" w:name="_Toc424052444"/>
        <w:bookmarkStart w:id="357" w:name="_Toc424060848"/>
        <w:bookmarkStart w:id="358" w:name="_Toc424204901"/>
        <w:bookmarkStart w:id="359" w:name="_Toc424213308"/>
        <w:bookmarkStart w:id="360" w:name="_Toc450069106"/>
        <w:bookmarkStart w:id="361" w:name="_Toc450077501"/>
        <w:bookmarkStart w:id="362" w:name="_Toc453163185"/>
        <w:bookmarkStart w:id="363" w:name="_Toc456259756"/>
        <w:bookmarkStart w:id="364" w:name="_Toc456268152"/>
        <w:bookmarkStart w:id="365" w:name="_Toc456276547"/>
        <w:bookmarkStart w:id="366" w:name="_Toc456345281"/>
        <w:bookmarkEnd w:id="354"/>
        <w:bookmarkEnd w:id="355"/>
        <w:bookmarkEnd w:id="356"/>
        <w:bookmarkEnd w:id="357"/>
        <w:bookmarkEnd w:id="358"/>
        <w:bookmarkEnd w:id="359"/>
        <w:bookmarkEnd w:id="360"/>
        <w:bookmarkEnd w:id="361"/>
        <w:bookmarkEnd w:id="362"/>
        <w:bookmarkEnd w:id="363"/>
        <w:bookmarkEnd w:id="364"/>
        <w:bookmarkEnd w:id="365"/>
        <w:bookmarkEnd w:id="366"/>
      </w:del>
    </w:p>
    <w:p w:rsidR="00665A3C" w:rsidRPr="008B6457" w:rsidDel="00300147" w:rsidRDefault="00665A3C" w:rsidP="00665A3C">
      <w:pPr>
        <w:rPr>
          <w:del w:id="367" w:author="Tor Kjetil Nilsen" w:date="2015-05-28T22:42:00Z"/>
        </w:rPr>
      </w:pPr>
      <w:del w:id="368" w:author="Tor Kjetil Nilsen" w:date="2015-05-28T22:42:00Z">
        <w:r w:rsidDel="00300147">
          <w:delText>Alle objekttyper har også en egen Oppdater»objekttype» funksjon som oppdaterer et enkelt objekt</w:delText>
        </w:r>
        <w:bookmarkStart w:id="369" w:name="_Toc420617449"/>
        <w:bookmarkStart w:id="370" w:name="_Toc422324036"/>
        <w:bookmarkStart w:id="371" w:name="_Toc424052445"/>
        <w:bookmarkStart w:id="372" w:name="_Toc424060849"/>
        <w:bookmarkStart w:id="373" w:name="_Toc424204902"/>
        <w:bookmarkStart w:id="374" w:name="_Toc424213309"/>
        <w:bookmarkStart w:id="375" w:name="_Toc450069107"/>
        <w:bookmarkStart w:id="376" w:name="_Toc450077502"/>
        <w:bookmarkStart w:id="377" w:name="_Toc453163186"/>
        <w:bookmarkStart w:id="378" w:name="_Toc456259757"/>
        <w:bookmarkStart w:id="379" w:name="_Toc456268153"/>
        <w:bookmarkStart w:id="380" w:name="_Toc456276548"/>
        <w:bookmarkStart w:id="381" w:name="_Toc456345282"/>
        <w:bookmarkEnd w:id="369"/>
        <w:bookmarkEnd w:id="370"/>
        <w:bookmarkEnd w:id="371"/>
        <w:bookmarkEnd w:id="372"/>
        <w:bookmarkEnd w:id="373"/>
        <w:bookmarkEnd w:id="374"/>
        <w:bookmarkEnd w:id="375"/>
        <w:bookmarkEnd w:id="376"/>
        <w:bookmarkEnd w:id="377"/>
        <w:bookmarkEnd w:id="378"/>
        <w:bookmarkEnd w:id="379"/>
        <w:bookmarkEnd w:id="380"/>
        <w:bookmarkEnd w:id="381"/>
      </w:del>
    </w:p>
    <w:p w:rsidR="00665A3C" w:rsidRPr="008B6457" w:rsidDel="00300147" w:rsidRDefault="00665A3C" w:rsidP="00665A3C">
      <w:pPr>
        <w:rPr>
          <w:del w:id="382" w:author="Tor Kjetil Nilsen" w:date="2015-05-28T22:42:00Z"/>
        </w:rPr>
      </w:pPr>
      <w:del w:id="383" w:author="Tor Kjetil Nilsen" w:date="2015-05-28T22:42:00Z">
        <w:r w:rsidDel="00300147">
          <w:rPr>
            <w:noProof/>
            <w:lang w:eastAsia="nb-NO"/>
          </w:rPr>
          <w:drawing>
            <wp:inline distT="0" distB="0" distL="0" distR="0" wp14:anchorId="10A3F2E0" wp14:editId="7CA93691">
              <wp:extent cx="3648276" cy="4298950"/>
              <wp:effectExtent l="0" t="0" r="9525" b="635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3552" cy="4305167"/>
                      </a:xfrm>
                      <a:prstGeom prst="rect">
                        <a:avLst/>
                      </a:prstGeom>
                    </pic:spPr>
                  </pic:pic>
                </a:graphicData>
              </a:graphic>
            </wp:inline>
          </w:drawing>
        </w:r>
        <w:bookmarkStart w:id="384" w:name="_Toc420617450"/>
        <w:bookmarkStart w:id="385" w:name="_Toc422324037"/>
        <w:bookmarkStart w:id="386" w:name="_Toc424052446"/>
        <w:bookmarkStart w:id="387" w:name="_Toc424060850"/>
        <w:bookmarkStart w:id="388" w:name="_Toc424204903"/>
        <w:bookmarkStart w:id="389" w:name="_Toc424213310"/>
        <w:bookmarkStart w:id="390" w:name="_Toc450069108"/>
        <w:bookmarkStart w:id="391" w:name="_Toc450077503"/>
        <w:bookmarkStart w:id="392" w:name="_Toc453163187"/>
        <w:bookmarkStart w:id="393" w:name="_Toc456259758"/>
        <w:bookmarkStart w:id="394" w:name="_Toc456268154"/>
        <w:bookmarkStart w:id="395" w:name="_Toc456276549"/>
        <w:bookmarkStart w:id="396" w:name="_Toc456345283"/>
        <w:bookmarkEnd w:id="384"/>
        <w:bookmarkEnd w:id="385"/>
        <w:bookmarkEnd w:id="386"/>
        <w:bookmarkEnd w:id="387"/>
        <w:bookmarkEnd w:id="388"/>
        <w:bookmarkEnd w:id="389"/>
        <w:bookmarkEnd w:id="390"/>
        <w:bookmarkEnd w:id="391"/>
        <w:bookmarkEnd w:id="392"/>
        <w:bookmarkEnd w:id="393"/>
        <w:bookmarkEnd w:id="394"/>
        <w:bookmarkEnd w:id="395"/>
        <w:bookmarkEnd w:id="396"/>
      </w:del>
    </w:p>
    <w:p w:rsidR="00665A3C" w:rsidDel="00300147" w:rsidRDefault="00665A3C" w:rsidP="00665A3C">
      <w:pPr>
        <w:pStyle w:val="Overskrift4"/>
        <w:rPr>
          <w:del w:id="397" w:author="Tor Kjetil Nilsen" w:date="2015-05-28T22:42:00Z"/>
        </w:rPr>
      </w:pPr>
      <w:del w:id="398" w:author="Tor Kjetil Nilsen" w:date="2015-05-28T22:42:00Z">
        <w:r w:rsidDel="00300147">
          <w:delText>Slette objekter (Delete)</w:delText>
        </w:r>
        <w:bookmarkStart w:id="399" w:name="_Toc420617451"/>
        <w:bookmarkStart w:id="400" w:name="_Toc422324038"/>
        <w:bookmarkStart w:id="401" w:name="_Toc424052447"/>
        <w:bookmarkStart w:id="402" w:name="_Toc424060851"/>
        <w:bookmarkStart w:id="403" w:name="_Toc424204904"/>
        <w:bookmarkStart w:id="404" w:name="_Toc424213311"/>
        <w:bookmarkStart w:id="405" w:name="_Toc450069109"/>
        <w:bookmarkStart w:id="406" w:name="_Toc450077504"/>
        <w:bookmarkStart w:id="407" w:name="_Toc453163188"/>
        <w:bookmarkStart w:id="408" w:name="_Toc456259759"/>
        <w:bookmarkStart w:id="409" w:name="_Toc456268155"/>
        <w:bookmarkStart w:id="410" w:name="_Toc456276550"/>
        <w:bookmarkStart w:id="411" w:name="_Toc456345284"/>
        <w:bookmarkEnd w:id="399"/>
        <w:bookmarkEnd w:id="400"/>
        <w:bookmarkEnd w:id="401"/>
        <w:bookmarkEnd w:id="402"/>
        <w:bookmarkEnd w:id="403"/>
        <w:bookmarkEnd w:id="404"/>
        <w:bookmarkEnd w:id="405"/>
        <w:bookmarkEnd w:id="406"/>
        <w:bookmarkEnd w:id="407"/>
        <w:bookmarkEnd w:id="408"/>
        <w:bookmarkEnd w:id="409"/>
        <w:bookmarkEnd w:id="410"/>
        <w:bookmarkEnd w:id="411"/>
      </w:del>
    </w:p>
    <w:p w:rsidR="00665A3C" w:rsidDel="00300147" w:rsidRDefault="00665A3C" w:rsidP="00665A3C">
      <w:pPr>
        <w:rPr>
          <w:del w:id="412" w:author="Tor Kjetil Nilsen" w:date="2015-05-28T22:42:00Z"/>
        </w:rPr>
      </w:pPr>
      <w:del w:id="413" w:author="Tor Kjetil Nilsen" w:date="2015-05-28T22:42:00Z">
        <w:r w:rsidDel="00300147">
          <w:delText xml:space="preserve">Alle slette funksjoner er lagt til administrasjon tjenestene og kan benyttes for å rette feilregistrerte data. </w:delText>
        </w:r>
        <w:bookmarkStart w:id="414" w:name="_Toc420617452"/>
        <w:bookmarkStart w:id="415" w:name="_Toc422324039"/>
        <w:bookmarkStart w:id="416" w:name="_Toc424052448"/>
        <w:bookmarkStart w:id="417" w:name="_Toc424060852"/>
        <w:bookmarkStart w:id="418" w:name="_Toc424204905"/>
        <w:bookmarkStart w:id="419" w:name="_Toc424213312"/>
        <w:bookmarkStart w:id="420" w:name="_Toc450069110"/>
        <w:bookmarkStart w:id="421" w:name="_Toc450077505"/>
        <w:bookmarkStart w:id="422" w:name="_Toc453163189"/>
        <w:bookmarkStart w:id="423" w:name="_Toc456259760"/>
        <w:bookmarkStart w:id="424" w:name="_Toc456268156"/>
        <w:bookmarkStart w:id="425" w:name="_Toc456276551"/>
        <w:bookmarkStart w:id="426" w:name="_Toc456345285"/>
        <w:bookmarkEnd w:id="414"/>
        <w:bookmarkEnd w:id="415"/>
        <w:bookmarkEnd w:id="416"/>
        <w:bookmarkEnd w:id="417"/>
        <w:bookmarkEnd w:id="418"/>
        <w:bookmarkEnd w:id="419"/>
        <w:bookmarkEnd w:id="420"/>
        <w:bookmarkEnd w:id="421"/>
        <w:bookmarkEnd w:id="422"/>
        <w:bookmarkEnd w:id="423"/>
        <w:bookmarkEnd w:id="424"/>
        <w:bookmarkEnd w:id="425"/>
        <w:bookmarkEnd w:id="426"/>
      </w:del>
    </w:p>
    <w:p w:rsidR="00665A3C" w:rsidDel="00300147" w:rsidRDefault="00665A3C" w:rsidP="00665A3C">
      <w:pPr>
        <w:rPr>
          <w:del w:id="427" w:author="Tor Kjetil Nilsen" w:date="2015-05-28T22:42:00Z"/>
        </w:rPr>
      </w:pPr>
      <w:del w:id="428" w:author="Tor Kjetil Nilsen" w:date="2015-05-28T22:42:00Z">
        <w:r w:rsidDel="00300147">
          <w:delText>Operasjonen kan kalles med Slett»Objekttype» med SystemId for aktuelt objekt som parameter.</w:delText>
        </w:r>
        <w:bookmarkStart w:id="429" w:name="_Toc420617453"/>
        <w:bookmarkStart w:id="430" w:name="_Toc422324040"/>
        <w:bookmarkStart w:id="431" w:name="_Toc424052449"/>
        <w:bookmarkStart w:id="432" w:name="_Toc424060853"/>
        <w:bookmarkStart w:id="433" w:name="_Toc424204906"/>
        <w:bookmarkStart w:id="434" w:name="_Toc424213313"/>
        <w:bookmarkStart w:id="435" w:name="_Toc450069111"/>
        <w:bookmarkStart w:id="436" w:name="_Toc450077506"/>
        <w:bookmarkStart w:id="437" w:name="_Toc453163190"/>
        <w:bookmarkStart w:id="438" w:name="_Toc456259761"/>
        <w:bookmarkStart w:id="439" w:name="_Toc456268157"/>
        <w:bookmarkStart w:id="440" w:name="_Toc456276552"/>
        <w:bookmarkStart w:id="441" w:name="_Toc456345286"/>
        <w:bookmarkEnd w:id="429"/>
        <w:bookmarkEnd w:id="430"/>
        <w:bookmarkEnd w:id="431"/>
        <w:bookmarkEnd w:id="432"/>
        <w:bookmarkEnd w:id="433"/>
        <w:bookmarkEnd w:id="434"/>
        <w:bookmarkEnd w:id="435"/>
        <w:bookmarkEnd w:id="436"/>
        <w:bookmarkEnd w:id="437"/>
        <w:bookmarkEnd w:id="438"/>
        <w:bookmarkEnd w:id="439"/>
        <w:bookmarkEnd w:id="440"/>
        <w:bookmarkEnd w:id="441"/>
      </w:del>
    </w:p>
    <w:p w:rsidR="00665A3C" w:rsidDel="00300147" w:rsidRDefault="00665A3C" w:rsidP="00665A3C">
      <w:pPr>
        <w:rPr>
          <w:del w:id="442" w:author="Tor Kjetil Nilsen" w:date="2015-05-28T22:42:00Z"/>
        </w:rPr>
      </w:pPr>
      <w:bookmarkStart w:id="443" w:name="_Toc420617454"/>
      <w:bookmarkStart w:id="444" w:name="_Toc422324041"/>
      <w:bookmarkStart w:id="445" w:name="_Toc424052450"/>
      <w:bookmarkStart w:id="446" w:name="_Toc424060854"/>
      <w:bookmarkStart w:id="447" w:name="_Toc424204907"/>
      <w:bookmarkStart w:id="448" w:name="_Toc424213314"/>
      <w:bookmarkStart w:id="449" w:name="_Toc450069112"/>
      <w:bookmarkStart w:id="450" w:name="_Toc450077507"/>
      <w:bookmarkStart w:id="451" w:name="_Toc453163191"/>
      <w:bookmarkStart w:id="452" w:name="_Toc456259762"/>
      <w:bookmarkStart w:id="453" w:name="_Toc456268158"/>
      <w:bookmarkStart w:id="454" w:name="_Toc456276553"/>
      <w:bookmarkStart w:id="455" w:name="_Toc456345287"/>
      <w:bookmarkEnd w:id="443"/>
      <w:bookmarkEnd w:id="444"/>
      <w:bookmarkEnd w:id="445"/>
      <w:bookmarkEnd w:id="446"/>
      <w:bookmarkEnd w:id="447"/>
      <w:bookmarkEnd w:id="448"/>
      <w:bookmarkEnd w:id="449"/>
      <w:bookmarkEnd w:id="450"/>
      <w:bookmarkEnd w:id="451"/>
      <w:bookmarkEnd w:id="452"/>
      <w:bookmarkEnd w:id="453"/>
      <w:bookmarkEnd w:id="454"/>
      <w:bookmarkEnd w:id="455"/>
    </w:p>
    <w:p w:rsidR="00665A3C" w:rsidRDefault="00665A3C" w:rsidP="00665A3C">
      <w:pPr>
        <w:pStyle w:val="Overskrift2"/>
      </w:pPr>
      <w:bookmarkStart w:id="456" w:name="_Toc456345288"/>
      <w:r>
        <w:t>Validering av data</w:t>
      </w:r>
      <w:bookmarkEnd w:id="456"/>
    </w:p>
    <w:p w:rsidR="00665A3C" w:rsidRDefault="00665A3C" w:rsidP="00665A3C">
      <w:r>
        <w:t xml:space="preserve">For de fleste objekter i NOARK5 så er det knyttet forskjellige krav til hva som er lovlige verdier og strukturer. Disse kravene må implementeres i tjenestegrensesnitt/arkivkjerne som forretningsregler og sørge for at data er konsistente. </w:t>
      </w:r>
    </w:p>
    <w:p w:rsidR="00665A3C" w:rsidRDefault="00665A3C" w:rsidP="00665A3C">
      <w:r>
        <w:t>Restriksjoner som er dokumentert under hvert objekt i informasjonsmodellen skal valideres av kjernen. For eksempel hvis en mappe er avsluttet så skal det ikke være mulig å registrere flere registreringer på denne (jfr krav 5.4.7).</w:t>
      </w:r>
    </w:p>
    <w:p w:rsidR="00665A3C" w:rsidRDefault="00665A3C" w:rsidP="00665A3C">
      <w:pPr>
        <w:pStyle w:val="Overskrift2"/>
      </w:pPr>
      <w:bookmarkStart w:id="457" w:name="_Toc456345289"/>
      <w:r>
        <w:t>Identifikatorer</w:t>
      </w:r>
      <w:bookmarkEnd w:id="457"/>
    </w:p>
    <w:p w:rsidR="00665A3C" w:rsidRDefault="00665A3C" w:rsidP="00665A3C">
      <w:r>
        <w:t>SystemID brukes som entydig identifikator for alle objekter</w:t>
      </w:r>
    </w:p>
    <w:p w:rsidR="00665A3C" w:rsidRPr="009A3687" w:rsidDel="004E6747" w:rsidRDefault="00665A3C" w:rsidP="00665A3C">
      <w:pPr>
        <w:rPr>
          <w:del w:id="458" w:author="Tor Kjetil Nilsen" w:date="2015-05-06T12:45:00Z"/>
        </w:rPr>
      </w:pPr>
      <w:r>
        <w:t xml:space="preserve">SystemID tildeles av kjernen og skal være konsistente over tid. </w:t>
      </w:r>
      <w:del w:id="459" w:author="Tor Kjetil Nilsen" w:date="2015-05-06T12:40:00Z">
        <w:r w:rsidDel="00343A94">
          <w:delText>UUID anbefales som type på systemID</w:delText>
        </w:r>
      </w:del>
      <w:ins w:id="460" w:author="Tor Kjetil Nilsen" w:date="2015-05-06T12:40:00Z">
        <w:r>
          <w:t>Arkivkjernen må sørge for at dette blir en unik</w:t>
        </w:r>
      </w:ins>
      <w:ins w:id="461" w:author="Tor Kjetil Nilsen" w:date="2015-05-06T12:42:00Z">
        <w:r>
          <w:t xml:space="preserve"> og persistent</w:t>
        </w:r>
      </w:ins>
      <w:ins w:id="462" w:author="Tor Kjetil Nilsen" w:date="2015-05-06T12:40:00Z">
        <w:r>
          <w:t xml:space="preserve"> identifikator på tv</w:t>
        </w:r>
      </w:ins>
      <w:ins w:id="463" w:author="Tor Kjetil Nilsen" w:date="2015-05-06T12:41:00Z">
        <w:r>
          <w:t>ers av andre system</w:t>
        </w:r>
      </w:ins>
      <w:r>
        <w:t>.</w:t>
      </w:r>
      <w:ins w:id="464" w:author="Tor Kjetil Nilsen" w:date="2015-05-06T12:42:00Z">
        <w:r>
          <w:t xml:space="preserve"> Den skal kunne brukes til å identifisere</w:t>
        </w:r>
      </w:ins>
      <w:ins w:id="465" w:author="Tor Kjetil Nilsen" w:date="2015-05-12T09:26:00Z">
        <w:r>
          <w:t xml:space="preserve"> og referere til</w:t>
        </w:r>
      </w:ins>
      <w:ins w:id="466" w:author="Tor Kjetil Nilsen" w:date="2015-05-06T12:42:00Z">
        <w:r>
          <w:t xml:space="preserve"> objekter liggende i andre filer eller databaser.</w:t>
        </w:r>
      </w:ins>
    </w:p>
    <w:p w:rsidR="00665A3C" w:rsidRPr="009A3687" w:rsidRDefault="00665A3C" w:rsidP="00665A3C"/>
    <w:p w:rsidR="00665A3C" w:rsidRDefault="00665A3C" w:rsidP="00665A3C">
      <w:pPr>
        <w:pStyle w:val="Overskrift2"/>
      </w:pPr>
      <w:bookmarkStart w:id="467" w:name="_Toc456345290"/>
      <w:r>
        <w:t>Utvidelsesmuligheter</w:t>
      </w:r>
      <w:bookmarkEnd w:id="467"/>
    </w:p>
    <w:p w:rsidR="00665A3C" w:rsidRPr="008B2C03" w:rsidRDefault="00665A3C" w:rsidP="00665A3C">
      <w:pPr>
        <w:rPr>
          <w:highlight w:val="yellow"/>
        </w:rPr>
      </w:pPr>
      <w:r>
        <w:t xml:space="preserve">Virksomhetsspesifikke metadata kan brukes for å legge ved mer data på enkelte objekter i kjernen. </w:t>
      </w:r>
    </w:p>
    <w:p w:rsidR="00665A3C" w:rsidRDefault="00665A3C" w:rsidP="00665A3C">
      <w:r w:rsidRPr="006E11C0">
        <w:t>Søk i virksomhetsspesifikke data dekkes ikke av NOARK 5 tjenestegrensesnitt, men den enkelte arkivleverandør kan tilby tjenester som tilbyr søk i virksomhetsspesifikke data</w:t>
      </w:r>
    </w:p>
    <w:p w:rsidR="00E97929" w:rsidRDefault="00E97929"/>
    <w:sectPr w:rsidR="00E97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5DB6"/>
    <w:multiLevelType w:val="hybridMultilevel"/>
    <w:tmpl w:val="B0F408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14020A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46CA0339"/>
    <w:multiLevelType w:val="hybridMultilevel"/>
    <w:tmpl w:val="D6F29E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9FC1945"/>
    <w:multiLevelType w:val="hybridMultilevel"/>
    <w:tmpl w:val="2A9C293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CD95B53"/>
    <w:multiLevelType w:val="hybridMultilevel"/>
    <w:tmpl w:val="6C6000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05F69E6"/>
    <w:multiLevelType w:val="hybridMultilevel"/>
    <w:tmpl w:val="694867F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 Kjetil Nilsen">
    <w15:presenceInfo w15:providerId="Windows Live" w15:userId="e1be07c4d8b92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C"/>
    <w:rsid w:val="00020160"/>
    <w:rsid w:val="00022405"/>
    <w:rsid w:val="00152C93"/>
    <w:rsid w:val="0020560E"/>
    <w:rsid w:val="00224F24"/>
    <w:rsid w:val="002338B9"/>
    <w:rsid w:val="002E506E"/>
    <w:rsid w:val="003061BC"/>
    <w:rsid w:val="00332192"/>
    <w:rsid w:val="003A6D4F"/>
    <w:rsid w:val="004536F2"/>
    <w:rsid w:val="00576C42"/>
    <w:rsid w:val="005D0C52"/>
    <w:rsid w:val="005D5BC6"/>
    <w:rsid w:val="005E719A"/>
    <w:rsid w:val="00665A3C"/>
    <w:rsid w:val="006706B0"/>
    <w:rsid w:val="006F7245"/>
    <w:rsid w:val="007023EE"/>
    <w:rsid w:val="007A3C48"/>
    <w:rsid w:val="007D3603"/>
    <w:rsid w:val="008608C6"/>
    <w:rsid w:val="008D6956"/>
    <w:rsid w:val="00931E1A"/>
    <w:rsid w:val="00955B59"/>
    <w:rsid w:val="009D0ADC"/>
    <w:rsid w:val="00C3006E"/>
    <w:rsid w:val="00CA1218"/>
    <w:rsid w:val="00CC016E"/>
    <w:rsid w:val="00D56BBD"/>
    <w:rsid w:val="00E84D4E"/>
    <w:rsid w:val="00E97929"/>
    <w:rsid w:val="00F151B4"/>
    <w:rsid w:val="00F4029B"/>
    <w:rsid w:val="00F40D4F"/>
    <w:rsid w:val="00F700B2"/>
    <w:rsid w:val="00FD20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93AD"/>
  <w15:chartTrackingRefBased/>
  <w15:docId w15:val="{BCCF8B59-B019-4A2E-A8F9-DBDA4B84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A3C"/>
    <w:rPr>
      <w:rFonts w:eastAsiaTheme="minorEastAsia"/>
    </w:rPr>
  </w:style>
  <w:style w:type="paragraph" w:styleId="Overskrift1">
    <w:name w:val="heading 1"/>
    <w:basedOn w:val="Normal"/>
    <w:next w:val="Normal"/>
    <w:link w:val="Overskrift1Tegn"/>
    <w:qFormat/>
    <w:rsid w:val="00665A3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autoRedefine/>
    <w:unhideWhenUsed/>
    <w:qFormat/>
    <w:rsid w:val="00665A3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autoRedefine/>
    <w:unhideWhenUsed/>
    <w:qFormat/>
    <w:rsid w:val="00665A3C"/>
    <w:pPr>
      <w:keepNext/>
      <w:keepLines/>
      <w:numPr>
        <w:ilvl w:val="2"/>
        <w:numId w:val="4"/>
      </w:numPr>
      <w:spacing w:before="200" w:after="0"/>
      <w:outlineLvl w:val="2"/>
    </w:pPr>
    <w:rPr>
      <w:rFonts w:ascii="Calibri" w:eastAsia="Calibri" w:hAnsi="Calibri" w:cs="Calibri"/>
      <w:b/>
      <w:bCs/>
      <w:sz w:val="36"/>
      <w:szCs w:val="36"/>
    </w:rPr>
  </w:style>
  <w:style w:type="paragraph" w:styleId="Overskrift4">
    <w:name w:val="heading 4"/>
    <w:basedOn w:val="Normal"/>
    <w:next w:val="Normal"/>
    <w:link w:val="Overskrift4Tegn"/>
    <w:autoRedefine/>
    <w:unhideWhenUsed/>
    <w:qFormat/>
    <w:rsid w:val="002E506E"/>
    <w:pPr>
      <w:keepNext/>
      <w:keepLines/>
      <w:numPr>
        <w:ilvl w:val="3"/>
        <w:numId w:val="4"/>
      </w:numPr>
      <w:spacing w:before="200" w:after="0"/>
      <w:outlineLvl w:val="3"/>
    </w:pPr>
    <w:rPr>
      <w:rFonts w:ascii="Calibri" w:eastAsia="Calibri" w:hAnsi="Calibri" w:cs="Calibri"/>
      <w:b/>
      <w:bCs/>
      <w:i/>
      <w:iCs/>
      <w:sz w:val="32"/>
      <w:szCs w:val="32"/>
    </w:rPr>
  </w:style>
  <w:style w:type="paragraph" w:styleId="Overskrift5">
    <w:name w:val="heading 5"/>
    <w:basedOn w:val="Normal"/>
    <w:next w:val="Normal"/>
    <w:link w:val="Overskrift5Tegn"/>
    <w:unhideWhenUsed/>
    <w:qFormat/>
    <w:rsid w:val="00665A3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Overskrift6">
    <w:name w:val="heading 6"/>
    <w:basedOn w:val="Normal"/>
    <w:next w:val="Normal"/>
    <w:link w:val="Overskrift6Tegn"/>
    <w:unhideWhenUsed/>
    <w:qFormat/>
    <w:rsid w:val="00665A3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Overskrift7">
    <w:name w:val="heading 7"/>
    <w:basedOn w:val="Normal"/>
    <w:next w:val="Normal"/>
    <w:link w:val="Overskrift7Tegn"/>
    <w:unhideWhenUsed/>
    <w:qFormat/>
    <w:rsid w:val="00665A3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nhideWhenUsed/>
    <w:qFormat/>
    <w:rsid w:val="00665A3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nhideWhenUsed/>
    <w:qFormat/>
    <w:rsid w:val="00665A3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665A3C"/>
    <w:rPr>
      <w:rFonts w:asciiTheme="majorHAnsi" w:eastAsiaTheme="majorEastAsia" w:hAnsiTheme="majorHAnsi" w:cstheme="majorBidi"/>
      <w:b/>
      <w:bCs/>
      <w:smallCaps/>
      <w:color w:val="000000" w:themeColor="text1"/>
      <w:sz w:val="36"/>
      <w:szCs w:val="36"/>
    </w:rPr>
  </w:style>
  <w:style w:type="character" w:customStyle="1" w:styleId="Overskrift2Tegn">
    <w:name w:val="Overskrift 2 Tegn"/>
    <w:basedOn w:val="Standardskriftforavsnitt"/>
    <w:link w:val="Overskrift2"/>
    <w:rsid w:val="00665A3C"/>
    <w:rPr>
      <w:rFonts w:asciiTheme="majorHAnsi" w:eastAsiaTheme="majorEastAsia" w:hAnsiTheme="majorHAnsi" w:cstheme="majorBidi"/>
      <w:b/>
      <w:bCs/>
      <w:smallCaps/>
      <w:color w:val="000000" w:themeColor="text1"/>
      <w:sz w:val="28"/>
      <w:szCs w:val="28"/>
    </w:rPr>
  </w:style>
  <w:style w:type="character" w:customStyle="1" w:styleId="Overskrift3Tegn">
    <w:name w:val="Overskrift 3 Tegn"/>
    <w:basedOn w:val="Standardskriftforavsnitt"/>
    <w:link w:val="Overskrift3"/>
    <w:rsid w:val="00665A3C"/>
    <w:rPr>
      <w:rFonts w:ascii="Calibri" w:eastAsia="Calibri" w:hAnsi="Calibri" w:cs="Calibri"/>
      <w:b/>
      <w:bCs/>
      <w:sz w:val="36"/>
      <w:szCs w:val="36"/>
    </w:rPr>
  </w:style>
  <w:style w:type="character" w:customStyle="1" w:styleId="Overskrift4Tegn">
    <w:name w:val="Overskrift 4 Tegn"/>
    <w:basedOn w:val="Standardskriftforavsnitt"/>
    <w:link w:val="Overskrift4"/>
    <w:rsid w:val="002E506E"/>
    <w:rPr>
      <w:rFonts w:ascii="Calibri" w:eastAsia="Calibri" w:hAnsi="Calibri" w:cs="Calibri"/>
      <w:b/>
      <w:bCs/>
      <w:i/>
      <w:iCs/>
      <w:sz w:val="32"/>
      <w:szCs w:val="32"/>
    </w:rPr>
  </w:style>
  <w:style w:type="character" w:customStyle="1" w:styleId="Overskrift5Tegn">
    <w:name w:val="Overskrift 5 Tegn"/>
    <w:basedOn w:val="Standardskriftforavsnitt"/>
    <w:link w:val="Overskrift5"/>
    <w:rsid w:val="00665A3C"/>
    <w:rPr>
      <w:rFonts w:asciiTheme="majorHAnsi" w:eastAsiaTheme="majorEastAsia" w:hAnsiTheme="majorHAnsi" w:cstheme="majorBidi"/>
      <w:color w:val="323E4F" w:themeColor="text2" w:themeShade="BF"/>
    </w:rPr>
  </w:style>
  <w:style w:type="character" w:customStyle="1" w:styleId="Overskrift6Tegn">
    <w:name w:val="Overskrift 6 Tegn"/>
    <w:basedOn w:val="Standardskriftforavsnitt"/>
    <w:link w:val="Overskrift6"/>
    <w:rsid w:val="00665A3C"/>
    <w:rPr>
      <w:rFonts w:asciiTheme="majorHAnsi" w:eastAsiaTheme="majorEastAsia" w:hAnsiTheme="majorHAnsi" w:cstheme="majorBidi"/>
      <w:i/>
      <w:iCs/>
      <w:color w:val="323E4F" w:themeColor="text2" w:themeShade="BF"/>
    </w:rPr>
  </w:style>
  <w:style w:type="character" w:customStyle="1" w:styleId="Overskrift7Tegn">
    <w:name w:val="Overskrift 7 Tegn"/>
    <w:basedOn w:val="Standardskriftforavsnitt"/>
    <w:link w:val="Overskrift7"/>
    <w:rsid w:val="00665A3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rsid w:val="00665A3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rsid w:val="00665A3C"/>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665A3C"/>
    <w:rPr>
      <w:color w:val="0563C1" w:themeColor="hyperlink"/>
      <w:u w:val="single"/>
    </w:rPr>
  </w:style>
  <w:style w:type="paragraph" w:styleId="Bildetekst">
    <w:name w:val="caption"/>
    <w:basedOn w:val="Normal"/>
    <w:next w:val="Normal"/>
    <w:uiPriority w:val="35"/>
    <w:unhideWhenUsed/>
    <w:qFormat/>
    <w:rsid w:val="00665A3C"/>
    <w:pPr>
      <w:spacing w:after="200" w:line="240" w:lineRule="auto"/>
    </w:pPr>
    <w:rPr>
      <w:i/>
      <w:iCs/>
      <w:color w:val="44546A" w:themeColor="text2"/>
      <w:sz w:val="18"/>
      <w:szCs w:val="18"/>
    </w:rPr>
  </w:style>
  <w:style w:type="paragraph" w:styleId="Listeavsnitt">
    <w:name w:val="List Paragraph"/>
    <w:basedOn w:val="Normal"/>
    <w:uiPriority w:val="34"/>
    <w:qFormat/>
    <w:rsid w:val="00665A3C"/>
    <w:pPr>
      <w:ind w:left="720"/>
      <w:contextualSpacing/>
    </w:pPr>
  </w:style>
  <w:style w:type="table" w:styleId="Listetabell3uthevingsfarge1">
    <w:name w:val="List Table 3 Accent 1"/>
    <w:basedOn w:val="Vanligtabell"/>
    <w:uiPriority w:val="48"/>
    <w:rsid w:val="00665A3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utenettabell1lysuthevingsfarge1">
    <w:name w:val="Grid Table 1 Light Accent 1"/>
    <w:basedOn w:val="Vanligtabell"/>
    <w:uiPriority w:val="46"/>
    <w:rsid w:val="00665A3C"/>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bletekst">
    <w:name w:val="Balloon Text"/>
    <w:basedOn w:val="Normal"/>
    <w:link w:val="BobletekstTegn"/>
    <w:uiPriority w:val="99"/>
    <w:semiHidden/>
    <w:unhideWhenUsed/>
    <w:rsid w:val="00665A3C"/>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65A3C"/>
    <w:rPr>
      <w:rFonts w:ascii="Segoe UI" w:eastAsiaTheme="minorEastAsia" w:hAnsi="Segoe UI" w:cs="Segoe UI"/>
      <w:sz w:val="18"/>
      <w:szCs w:val="18"/>
    </w:rPr>
  </w:style>
  <w:style w:type="character" w:styleId="Sterkreferanse">
    <w:name w:val="Intense Reference"/>
    <w:basedOn w:val="Standardskriftforavsnitt"/>
    <w:uiPriority w:val="32"/>
    <w:qFormat/>
    <w:rsid w:val="00CA1218"/>
    <w:rPr>
      <w:b/>
      <w:bCs/>
      <w:smallCaps/>
      <w:color w:val="4472C4" w:themeColor="accent1"/>
      <w:spacing w:val="5"/>
    </w:rPr>
  </w:style>
  <w:style w:type="character" w:styleId="Ulstomtale">
    <w:name w:val="Unresolved Mention"/>
    <w:basedOn w:val="Standardskriftforavsnitt"/>
    <w:uiPriority w:val="99"/>
    <w:semiHidden/>
    <w:unhideWhenUsed/>
    <w:rsid w:val="00C3006E"/>
    <w:rPr>
      <w:color w:val="808080"/>
      <w:shd w:val="clear" w:color="auto" w:fill="E6E6E6"/>
    </w:rPr>
  </w:style>
  <w:style w:type="character" w:styleId="Sterk">
    <w:name w:val="Strong"/>
    <w:basedOn w:val="Standardskriftforavsnitt"/>
    <w:uiPriority w:val="22"/>
    <w:qFormat/>
    <w:rsid w:val="006F7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ocalhost:49708/api/arkivstruktur/Dokumentobjekt/a895c8ed-c15a-43f6-86de-86a626433785" TargetMode="External"/><Relationship Id="rId39" Type="http://schemas.openxmlformats.org/officeDocument/2006/relationships/hyperlink" Target="http://localhost:49708/api/arkivstruktur/Dokumentobjekt/a895c8ed-c15a-43f6-86de-86a626433785/referanseFil?filsesjon=abc1234567"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localhost:49708/api/arkivstruktur/Dokumentobjekt/a895c8ed-c15a-43f6-86de-86a626433785/referanseFi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hyperlink" Target="http://localhost:49708/api" TargetMode="External"/><Relationship Id="rId12" Type="http://schemas.openxmlformats.org/officeDocument/2006/relationships/hyperlink" Target="http://docs.oasis-open.org/odata/odata/v4.0/os/part2-url-conventions/odata-v4.0-os-part2-url-conventions.html" TargetMode="External"/><Relationship Id="rId17" Type="http://schemas.openxmlformats.org/officeDocument/2006/relationships/hyperlink" Target="http://n5test.kxml.no/api/arkivstruktur/Arkivdel/12345/ny-mappe" TargetMode="External"/><Relationship Id="rId25" Type="http://schemas.openxmlformats.org/officeDocument/2006/relationships/hyperlink" Target="http://www.w3.org/TR/NOTE-datetime" TargetMode="External"/><Relationship Id="rId33" Type="http://schemas.openxmlformats.org/officeDocument/2006/relationships/hyperlink" Target="http://localhost:49708/api/arkivstruktur/Dokumentobjekt/a895c8ed-c15a-43f6-86de-86a626433785/referanseFil?filsesjon=abc1234567" TargetMode="External"/><Relationship Id="rId38" Type="http://schemas.openxmlformats.org/officeDocument/2006/relationships/hyperlink" Target="http://localhost:49708/api/arkivstruktur/Dokumentobjekt/a895c8ed-c15a-43f6-86de-86a626433785/referanseFil?filsesjon=abc1234567"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rel.kxml.no/noark5/v4/api/arkivstruktur/ny-mappe/" TargetMode="External"/><Relationship Id="rId29" Type="http://schemas.openxmlformats.org/officeDocument/2006/relationships/hyperlink" Target="http://localhost:49708/api/arkivstruktur/Dokumentobjekt/a895c8ed-c15a-43f6-86de-86a626433785/referanseFil" TargetMode="External"/><Relationship Id="rId41" Type="http://schemas.openxmlformats.org/officeDocument/2006/relationships/hyperlink" Target="http://localhost:49708/api/arkivstruktur/Dokumentobjekt/a895c8ed-c15a-43f6-86de-86a626433785/referanseFil?filsesjon=abc1234567"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localhost:49708/api/arkivstruktur/Dokumentobjekt/a895c8ed-c15a-43f6-86de-86a626433785/referanseFil" TargetMode="External"/><Relationship Id="rId37" Type="http://schemas.openxmlformats.org/officeDocument/2006/relationships/hyperlink" Target="http://localhost:49708/api/arkivstruktur/Dokumentobjekt/a895c8ed-c15a-43f6-86de-86a626433785/referanseFil?filsesjon=abc1234567" TargetMode="External"/><Relationship Id="rId40" Type="http://schemas.openxmlformats.org/officeDocument/2006/relationships/hyperlink" Target="http://localhost:49708/api/arkivstruktur/Dokumentobjekt/a895c8ed-c15a-43f6-86de-86a626433785/referanseFil?filsesjon=abc123456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5test.kxml.no/api/arkivstruktur/Arkivdel/12345/ny-mappe" TargetMode="External"/><Relationship Id="rId23" Type="http://schemas.openxmlformats.org/officeDocument/2006/relationships/hyperlink" Target="http://n5test.kxml.no/api/sakarkiv/Saksmappe/1/utvid-til-saksmappe" TargetMode="External"/><Relationship Id="rId28" Type="http://schemas.openxmlformats.org/officeDocument/2006/relationships/hyperlink" Target="http://localhost:49708/api/arkivstruktur/Dokumentobjekt/a895c8ed-c15a-43f6-86de-86a626433785/referanseFil" TargetMode="External"/><Relationship Id="rId36" Type="http://schemas.openxmlformats.org/officeDocument/2006/relationships/hyperlink" Target="http://localhost:49708/api/arkivstruktur/Dokumentobjekt/a895c8ed-c15a-43f6-86de-86a626433785/referanseFil?filsesjon=abc1234567" TargetMode="External"/><Relationship Id="rId10" Type="http://schemas.openxmlformats.org/officeDocument/2006/relationships/hyperlink" Target="http://localhost:49708/api" TargetMode="External"/><Relationship Id="rId19" Type="http://schemas.openxmlformats.org/officeDocument/2006/relationships/image" Target="media/image7.png"/><Relationship Id="rId31" Type="http://schemas.openxmlformats.org/officeDocument/2006/relationships/hyperlink" Target="https://developers.google.com/drive/v3/web/resumable-upload"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rel.kxml.no/noark5/v4/api/sakarkiv" TargetMode="External"/><Relationship Id="rId14" Type="http://schemas.openxmlformats.org/officeDocument/2006/relationships/hyperlink" Target="http://rel.kxml.no/noark5/v4/api/arkivstruktur/ny-mappe/"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http://localhost:49708/api/arkivstruktur/Dokumentobjekt/a895c8ed-c15a-43f6-86de-86a626433785/referanseFil" TargetMode="External"/><Relationship Id="rId35" Type="http://schemas.openxmlformats.org/officeDocument/2006/relationships/hyperlink" Target="http://localhost:49708/api/arkivstruktur/Dokumentobjekt/a895c8ed-c15a-43f6-86de-86a626433785/referanseFil?filsesjon=abc1234567" TargetMode="External"/><Relationship Id="rId43"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18541-84C8-4449-AA97-ECBE8D36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21</Pages>
  <Words>3876</Words>
  <Characters>20543</Characters>
  <Application>Microsoft Office Word</Application>
  <DocSecurity>0</DocSecurity>
  <Lines>171</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Jensen</dc:creator>
  <cp:keywords/>
  <dc:description/>
  <cp:lastModifiedBy>Henning Jensen</cp:lastModifiedBy>
  <cp:revision>17</cp:revision>
  <dcterms:created xsi:type="dcterms:W3CDTF">2017-12-08T09:21:00Z</dcterms:created>
  <dcterms:modified xsi:type="dcterms:W3CDTF">2018-01-03T14:21:00Z</dcterms:modified>
</cp:coreProperties>
</file>